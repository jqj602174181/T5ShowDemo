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7AB7F" w14:textId="77777777" w:rsidR="00547084" w:rsidRDefault="00547084" w:rsidP="00547084"/>
    <w:p w14:paraId="79DB1C2C" w14:textId="77777777" w:rsidR="00547084" w:rsidRDefault="00547084" w:rsidP="00547084"/>
    <w:p w14:paraId="65D4B98B" w14:textId="77777777" w:rsidR="00547084" w:rsidRDefault="00547084" w:rsidP="00547084"/>
    <w:p w14:paraId="10C8E995" w14:textId="77777777" w:rsidR="00547084" w:rsidRDefault="00547084" w:rsidP="00547084"/>
    <w:p w14:paraId="06B5AA70" w14:textId="77777777" w:rsidR="00547084" w:rsidRDefault="00547084" w:rsidP="00547084"/>
    <w:p w14:paraId="02582BBC" w14:textId="77777777" w:rsidR="00547084" w:rsidRDefault="00547084" w:rsidP="00547084"/>
    <w:p w14:paraId="0B9282BF" w14:textId="77777777" w:rsidR="00547084" w:rsidRDefault="00547084" w:rsidP="0009265B"/>
    <w:p w14:paraId="0EAE9CC1" w14:textId="77777777" w:rsidR="00547084" w:rsidRDefault="00547084" w:rsidP="0009265B"/>
    <w:p w14:paraId="2DD7E71D" w14:textId="77777777" w:rsidR="00B43324" w:rsidRPr="000D1AAF" w:rsidRDefault="00B43324" w:rsidP="000D1AAF">
      <w:pPr>
        <w:ind w:firstLineChars="400" w:firstLine="2088"/>
        <w:rPr>
          <w:b/>
          <w:sz w:val="52"/>
          <w:szCs w:val="52"/>
        </w:rPr>
      </w:pPr>
      <w:r w:rsidRPr="000D1AAF">
        <w:rPr>
          <w:rFonts w:hint="eastAsia"/>
          <w:b/>
          <w:sz w:val="52"/>
          <w:szCs w:val="52"/>
        </w:rPr>
        <w:t>T5</w:t>
      </w:r>
      <w:r w:rsidRPr="000D1AAF">
        <w:rPr>
          <w:rFonts w:hint="eastAsia"/>
          <w:b/>
          <w:sz w:val="52"/>
          <w:szCs w:val="52"/>
        </w:rPr>
        <w:t>通用接口（</w:t>
      </w:r>
      <w:r w:rsidRPr="000D1AAF">
        <w:rPr>
          <w:rFonts w:hint="eastAsia"/>
          <w:b/>
          <w:sz w:val="52"/>
          <w:szCs w:val="52"/>
        </w:rPr>
        <w:t>DR5</w:t>
      </w:r>
      <w:r w:rsidRPr="000D1AAF">
        <w:rPr>
          <w:rFonts w:hint="eastAsia"/>
          <w:b/>
          <w:sz w:val="52"/>
          <w:szCs w:val="52"/>
        </w:rPr>
        <w:t>）</w:t>
      </w:r>
    </w:p>
    <w:p w14:paraId="181F76ED" w14:textId="4363328F" w:rsidR="00547084" w:rsidRPr="000D1AAF" w:rsidRDefault="00B43324" w:rsidP="000D1AAF">
      <w:pPr>
        <w:ind w:firstLineChars="500" w:firstLine="2610"/>
        <w:rPr>
          <w:b/>
          <w:sz w:val="52"/>
          <w:szCs w:val="52"/>
        </w:rPr>
      </w:pPr>
      <w:r w:rsidRPr="000D1AAF">
        <w:rPr>
          <w:rFonts w:hint="eastAsia"/>
          <w:b/>
          <w:sz w:val="52"/>
          <w:szCs w:val="52"/>
        </w:rPr>
        <w:t>说明文档（</w:t>
      </w:r>
      <w:r w:rsidRPr="000D1AAF">
        <w:rPr>
          <w:rFonts w:hint="eastAsia"/>
          <w:b/>
          <w:sz w:val="52"/>
          <w:szCs w:val="52"/>
        </w:rPr>
        <w:t>Jar</w:t>
      </w:r>
      <w:r w:rsidRPr="000D1AAF">
        <w:rPr>
          <w:rFonts w:hint="eastAsia"/>
          <w:b/>
          <w:sz w:val="52"/>
          <w:szCs w:val="52"/>
        </w:rPr>
        <w:t>）</w:t>
      </w:r>
    </w:p>
    <w:p w14:paraId="2783E3F9" w14:textId="77777777" w:rsidR="00547084" w:rsidRDefault="00547084" w:rsidP="00547084"/>
    <w:p w14:paraId="09CD7F22" w14:textId="77777777" w:rsidR="00547084" w:rsidRDefault="00547084" w:rsidP="00547084"/>
    <w:p w14:paraId="2B92ED41" w14:textId="77777777" w:rsidR="00547084" w:rsidRDefault="00547084" w:rsidP="00547084"/>
    <w:p w14:paraId="3EA4AF67" w14:textId="77777777" w:rsidR="00547084" w:rsidRDefault="00547084" w:rsidP="00547084">
      <w:bookmarkStart w:id="0" w:name="_GoBack"/>
      <w:bookmarkEnd w:id="0"/>
    </w:p>
    <w:p w14:paraId="4EE9E59F" w14:textId="77777777" w:rsidR="00547084" w:rsidRDefault="00547084" w:rsidP="00547084"/>
    <w:p w14:paraId="7E1AF17B" w14:textId="77777777" w:rsidR="00547084" w:rsidRDefault="00547084" w:rsidP="00547084"/>
    <w:p w14:paraId="6AAEEB06" w14:textId="77777777" w:rsidR="00547084" w:rsidRDefault="00547084" w:rsidP="00547084"/>
    <w:p w14:paraId="537B423C" w14:textId="77777777" w:rsidR="00547084" w:rsidRDefault="00547084" w:rsidP="00547084"/>
    <w:p w14:paraId="3AA8D7B5" w14:textId="77777777" w:rsidR="00547084" w:rsidRDefault="00547084" w:rsidP="00547084"/>
    <w:p w14:paraId="7A680168" w14:textId="77777777" w:rsidR="00547084" w:rsidRDefault="00547084" w:rsidP="00547084"/>
    <w:p w14:paraId="030AFE01" w14:textId="77777777" w:rsidR="00547084" w:rsidRDefault="00547084" w:rsidP="00547084"/>
    <w:p w14:paraId="57BF0C35" w14:textId="77777777" w:rsidR="00547084" w:rsidRDefault="00547084" w:rsidP="00547084"/>
    <w:p w14:paraId="57442EA9" w14:textId="77777777" w:rsidR="00547084" w:rsidRDefault="00547084" w:rsidP="00547084"/>
    <w:p w14:paraId="6DBEFF54" w14:textId="77777777" w:rsidR="00547084" w:rsidRDefault="00547084" w:rsidP="00547084"/>
    <w:p w14:paraId="535635F8" w14:textId="77777777" w:rsidR="00547084" w:rsidRDefault="00547084" w:rsidP="00547084"/>
    <w:p w14:paraId="2D61600F" w14:textId="77777777" w:rsidR="00547084" w:rsidRDefault="00547084" w:rsidP="00547084"/>
    <w:p w14:paraId="6347D111" w14:textId="77777777" w:rsidR="00547084" w:rsidRDefault="00547084" w:rsidP="00547084"/>
    <w:p w14:paraId="552C6CA4" w14:textId="77777777" w:rsidR="00547084" w:rsidRDefault="00547084" w:rsidP="00547084"/>
    <w:p w14:paraId="2450A5E6" w14:textId="77777777" w:rsidR="00547084" w:rsidRDefault="00547084" w:rsidP="00547084"/>
    <w:p w14:paraId="44F9259F" w14:textId="77777777" w:rsidR="00547084" w:rsidRDefault="00547084" w:rsidP="00547084"/>
    <w:p w14:paraId="25252007" w14:textId="77777777" w:rsidR="00547084" w:rsidRDefault="00547084" w:rsidP="00547084"/>
    <w:p w14:paraId="1C4A692A" w14:textId="77777777" w:rsidR="00547084" w:rsidRDefault="00547084" w:rsidP="00547084"/>
    <w:p w14:paraId="6DB121B5" w14:textId="77777777" w:rsidR="00547084" w:rsidRDefault="00547084" w:rsidP="00547084"/>
    <w:p w14:paraId="3F671876" w14:textId="77777777" w:rsidR="00547084" w:rsidRDefault="00547084" w:rsidP="00547084"/>
    <w:p w14:paraId="71223C82" w14:textId="77777777" w:rsidR="00547084" w:rsidRDefault="00547084" w:rsidP="00547084"/>
    <w:p w14:paraId="0BAEE7AF" w14:textId="77777777" w:rsidR="00547084" w:rsidRDefault="00547084" w:rsidP="00547084"/>
    <w:p w14:paraId="4FFADBF2" w14:textId="77777777" w:rsidR="00547084" w:rsidRDefault="00547084" w:rsidP="00547084"/>
    <w:p w14:paraId="65D4B5AB" w14:textId="77777777" w:rsidR="00547084" w:rsidRDefault="00547084" w:rsidP="00547084">
      <w:pPr>
        <w:rPr>
          <w:rFonts w:hint="eastAsia"/>
        </w:rPr>
      </w:pPr>
    </w:p>
    <w:p w14:paraId="25396679" w14:textId="77777777" w:rsidR="00C87EA0" w:rsidRDefault="00C87EA0" w:rsidP="00547084">
      <w:pPr>
        <w:rPr>
          <w:rFonts w:hint="eastAsia"/>
        </w:rPr>
      </w:pPr>
    </w:p>
    <w:p w14:paraId="261CF591" w14:textId="77777777" w:rsidR="00C87EA0" w:rsidRPr="00547084" w:rsidRDefault="00C87EA0" w:rsidP="00547084"/>
    <w:p w14:paraId="70125757" w14:textId="5BC04788" w:rsidR="00C006CB" w:rsidRPr="00547084" w:rsidRDefault="00C006CB" w:rsidP="00C006CB">
      <w:pPr>
        <w:rPr>
          <w:rFonts w:ascii="楷体_GB2312" w:eastAsia="楷体_GB2312"/>
          <w:b/>
          <w:sz w:val="28"/>
          <w:szCs w:val="28"/>
        </w:rPr>
      </w:pPr>
      <w:r w:rsidRPr="00755E95">
        <w:rPr>
          <w:rFonts w:ascii="楷体_GB2312" w:eastAsia="楷体_GB2312" w:hint="eastAsia"/>
          <w:b/>
          <w:sz w:val="28"/>
          <w:szCs w:val="28"/>
        </w:rPr>
        <w:lastRenderedPageBreak/>
        <w:t>修订记录</w:t>
      </w:r>
    </w:p>
    <w:tbl>
      <w:tblPr>
        <w:tblW w:w="97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620"/>
        <w:gridCol w:w="2880"/>
        <w:gridCol w:w="900"/>
        <w:gridCol w:w="1080"/>
        <w:gridCol w:w="900"/>
        <w:gridCol w:w="1620"/>
      </w:tblGrid>
      <w:tr w:rsidR="00C006CB" w:rsidRPr="00755E95" w14:paraId="2CAA1571" w14:textId="77777777" w:rsidTr="00786A90">
        <w:trPr>
          <w:trHeight w:val="600"/>
        </w:trPr>
        <w:tc>
          <w:tcPr>
            <w:tcW w:w="720" w:type="dxa"/>
            <w:vAlign w:val="bottom"/>
          </w:tcPr>
          <w:p w14:paraId="0AAD92C1"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编号</w:t>
            </w:r>
          </w:p>
        </w:tc>
        <w:tc>
          <w:tcPr>
            <w:tcW w:w="1620" w:type="dxa"/>
            <w:vAlign w:val="bottom"/>
          </w:tcPr>
          <w:p w14:paraId="3FE3AA30"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日期</w:t>
            </w:r>
          </w:p>
        </w:tc>
        <w:tc>
          <w:tcPr>
            <w:tcW w:w="2880" w:type="dxa"/>
            <w:vAlign w:val="bottom"/>
          </w:tcPr>
          <w:p w14:paraId="1C04D67F"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 xml:space="preserve">描述  </w:t>
            </w:r>
          </w:p>
        </w:tc>
        <w:tc>
          <w:tcPr>
            <w:tcW w:w="900" w:type="dxa"/>
            <w:vAlign w:val="bottom"/>
          </w:tcPr>
          <w:p w14:paraId="00A57E90"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版本</w:t>
            </w:r>
          </w:p>
        </w:tc>
        <w:tc>
          <w:tcPr>
            <w:tcW w:w="1080" w:type="dxa"/>
            <w:vAlign w:val="bottom"/>
          </w:tcPr>
          <w:p w14:paraId="67F5052B"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作者</w:t>
            </w:r>
          </w:p>
        </w:tc>
        <w:tc>
          <w:tcPr>
            <w:tcW w:w="900" w:type="dxa"/>
            <w:vAlign w:val="bottom"/>
          </w:tcPr>
          <w:p w14:paraId="3DD43EEE"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审核</w:t>
            </w:r>
          </w:p>
        </w:tc>
        <w:tc>
          <w:tcPr>
            <w:tcW w:w="1620" w:type="dxa"/>
            <w:vAlign w:val="bottom"/>
          </w:tcPr>
          <w:p w14:paraId="127EFC84" w14:textId="77777777" w:rsidR="00C006CB" w:rsidRPr="00755E95" w:rsidRDefault="00C006CB" w:rsidP="00786A90">
            <w:pPr>
              <w:jc w:val="center"/>
              <w:rPr>
                <w:rFonts w:ascii="楷体_GB2312" w:eastAsia="楷体_GB2312"/>
                <w:b/>
                <w:sz w:val="24"/>
                <w:szCs w:val="24"/>
              </w:rPr>
            </w:pPr>
            <w:r w:rsidRPr="00755E95">
              <w:rPr>
                <w:rFonts w:ascii="楷体_GB2312" w:eastAsia="楷体_GB2312" w:hint="eastAsia"/>
                <w:b/>
                <w:sz w:val="24"/>
                <w:szCs w:val="24"/>
              </w:rPr>
              <w:t>发布日期</w:t>
            </w:r>
          </w:p>
        </w:tc>
      </w:tr>
      <w:tr w:rsidR="00C006CB" w:rsidRPr="00755E95" w14:paraId="2E581CCD" w14:textId="77777777" w:rsidTr="00786A90">
        <w:trPr>
          <w:trHeight w:val="600"/>
        </w:trPr>
        <w:tc>
          <w:tcPr>
            <w:tcW w:w="720" w:type="dxa"/>
            <w:vAlign w:val="center"/>
          </w:tcPr>
          <w:p w14:paraId="14056074" w14:textId="77777777" w:rsidR="00C006CB" w:rsidRPr="00755E95" w:rsidRDefault="00C006CB" w:rsidP="00786A90">
            <w:pPr>
              <w:jc w:val="center"/>
              <w:rPr>
                <w:rFonts w:ascii="楷体_GB2312" w:eastAsia="楷体_GB2312"/>
                <w:sz w:val="24"/>
                <w:szCs w:val="24"/>
              </w:rPr>
            </w:pPr>
            <w:r>
              <w:rPr>
                <w:rFonts w:ascii="楷体_GB2312" w:eastAsia="楷体_GB2312" w:hint="eastAsia"/>
                <w:sz w:val="24"/>
                <w:szCs w:val="24"/>
              </w:rPr>
              <w:t>1</w:t>
            </w:r>
          </w:p>
        </w:tc>
        <w:tc>
          <w:tcPr>
            <w:tcW w:w="1620" w:type="dxa"/>
            <w:vAlign w:val="center"/>
          </w:tcPr>
          <w:p w14:paraId="2D51F1CC" w14:textId="5B3E25CF" w:rsidR="00C006CB" w:rsidRPr="00755E95" w:rsidRDefault="00C006CB" w:rsidP="00547084">
            <w:pPr>
              <w:jc w:val="center"/>
              <w:rPr>
                <w:rFonts w:ascii="楷体_GB2312" w:eastAsia="楷体_GB2312"/>
                <w:sz w:val="24"/>
                <w:szCs w:val="24"/>
              </w:rPr>
            </w:pPr>
            <w:r>
              <w:rPr>
                <w:rFonts w:ascii="楷体_GB2312" w:eastAsia="楷体_GB2312" w:hint="eastAsia"/>
                <w:sz w:val="24"/>
                <w:szCs w:val="24"/>
              </w:rPr>
              <w:t>201</w:t>
            </w:r>
            <w:r w:rsidR="00547084">
              <w:rPr>
                <w:rFonts w:ascii="楷体_GB2312" w:eastAsia="楷体_GB2312" w:hint="eastAsia"/>
                <w:sz w:val="24"/>
                <w:szCs w:val="24"/>
              </w:rPr>
              <w:t>6</w:t>
            </w:r>
            <w:r>
              <w:rPr>
                <w:rFonts w:ascii="楷体_GB2312" w:eastAsia="楷体_GB2312" w:hint="eastAsia"/>
                <w:sz w:val="24"/>
                <w:szCs w:val="24"/>
              </w:rPr>
              <w:t>.</w:t>
            </w:r>
            <w:r w:rsidR="00547084">
              <w:rPr>
                <w:rFonts w:ascii="楷体_GB2312" w:eastAsia="楷体_GB2312" w:hint="eastAsia"/>
                <w:sz w:val="24"/>
                <w:szCs w:val="24"/>
              </w:rPr>
              <w:t>1.27</w:t>
            </w:r>
          </w:p>
        </w:tc>
        <w:tc>
          <w:tcPr>
            <w:tcW w:w="2880" w:type="dxa"/>
            <w:vAlign w:val="center"/>
          </w:tcPr>
          <w:p w14:paraId="3BB5E6AB" w14:textId="77777777" w:rsidR="00C006CB" w:rsidRPr="00755E95" w:rsidRDefault="00ED64CB" w:rsidP="00786A90">
            <w:pPr>
              <w:rPr>
                <w:rFonts w:ascii="楷体_GB2312" w:eastAsia="楷体_GB2312"/>
                <w:sz w:val="24"/>
                <w:szCs w:val="24"/>
              </w:rPr>
            </w:pPr>
            <w:r>
              <w:rPr>
                <w:rFonts w:ascii="楷体_GB2312" w:eastAsia="楷体_GB2312" w:hint="eastAsia"/>
                <w:sz w:val="24"/>
                <w:szCs w:val="24"/>
              </w:rPr>
              <w:t>新建</w:t>
            </w:r>
          </w:p>
        </w:tc>
        <w:tc>
          <w:tcPr>
            <w:tcW w:w="900" w:type="dxa"/>
            <w:vAlign w:val="center"/>
          </w:tcPr>
          <w:p w14:paraId="4C5EF381" w14:textId="77777777" w:rsidR="00C006CB" w:rsidRPr="00755E95" w:rsidRDefault="00ED64CB" w:rsidP="00786A90">
            <w:pPr>
              <w:rPr>
                <w:rFonts w:ascii="楷体_GB2312" w:eastAsia="楷体_GB2312"/>
                <w:sz w:val="24"/>
                <w:szCs w:val="24"/>
              </w:rPr>
            </w:pPr>
            <w:r>
              <w:rPr>
                <w:rFonts w:ascii="楷体_GB2312" w:eastAsia="楷体_GB2312" w:hint="eastAsia"/>
                <w:sz w:val="24"/>
                <w:szCs w:val="24"/>
              </w:rPr>
              <w:t>1.0</w:t>
            </w:r>
          </w:p>
        </w:tc>
        <w:tc>
          <w:tcPr>
            <w:tcW w:w="1080" w:type="dxa"/>
            <w:vAlign w:val="center"/>
          </w:tcPr>
          <w:p w14:paraId="71B07D58" w14:textId="1FC98390" w:rsidR="00C006CB" w:rsidRPr="00755E95" w:rsidRDefault="00547084" w:rsidP="00786A90">
            <w:pPr>
              <w:jc w:val="center"/>
              <w:rPr>
                <w:rFonts w:ascii="楷体_GB2312" w:eastAsia="楷体_GB2312"/>
                <w:sz w:val="24"/>
                <w:szCs w:val="24"/>
              </w:rPr>
            </w:pPr>
            <w:r>
              <w:rPr>
                <w:rFonts w:ascii="楷体_GB2312" w:eastAsia="楷体_GB2312" w:hint="eastAsia"/>
                <w:sz w:val="24"/>
                <w:szCs w:val="24"/>
              </w:rPr>
              <w:t>叶树珍</w:t>
            </w:r>
          </w:p>
        </w:tc>
        <w:tc>
          <w:tcPr>
            <w:tcW w:w="900" w:type="dxa"/>
            <w:vAlign w:val="center"/>
          </w:tcPr>
          <w:p w14:paraId="1AC57EE0" w14:textId="77777777" w:rsidR="00C006CB" w:rsidRPr="00755E95" w:rsidRDefault="00C006CB" w:rsidP="00786A90">
            <w:pPr>
              <w:jc w:val="center"/>
              <w:rPr>
                <w:rFonts w:ascii="楷体_GB2312" w:eastAsia="楷体_GB2312"/>
                <w:sz w:val="24"/>
                <w:szCs w:val="24"/>
              </w:rPr>
            </w:pPr>
          </w:p>
        </w:tc>
        <w:tc>
          <w:tcPr>
            <w:tcW w:w="1620" w:type="dxa"/>
            <w:vAlign w:val="center"/>
          </w:tcPr>
          <w:p w14:paraId="25A10C0D" w14:textId="77777777" w:rsidR="00C006CB" w:rsidRPr="00755E95" w:rsidRDefault="00C006CB" w:rsidP="00786A90">
            <w:pPr>
              <w:jc w:val="center"/>
              <w:rPr>
                <w:rFonts w:ascii="楷体_GB2312" w:eastAsia="楷体_GB2312"/>
                <w:sz w:val="24"/>
                <w:szCs w:val="24"/>
              </w:rPr>
            </w:pPr>
          </w:p>
        </w:tc>
      </w:tr>
      <w:tr w:rsidR="00ED64CB" w:rsidRPr="00755E95" w14:paraId="0ECCD8BB" w14:textId="77777777" w:rsidTr="00786A90">
        <w:trPr>
          <w:trHeight w:val="600"/>
        </w:trPr>
        <w:tc>
          <w:tcPr>
            <w:tcW w:w="720" w:type="dxa"/>
            <w:vAlign w:val="center"/>
          </w:tcPr>
          <w:p w14:paraId="0555A24B" w14:textId="77777777" w:rsidR="00ED64CB" w:rsidRDefault="00ED64CB" w:rsidP="00786A90">
            <w:pPr>
              <w:jc w:val="center"/>
              <w:rPr>
                <w:rFonts w:ascii="楷体_GB2312" w:eastAsia="楷体_GB2312"/>
                <w:sz w:val="24"/>
                <w:szCs w:val="24"/>
              </w:rPr>
            </w:pPr>
          </w:p>
        </w:tc>
        <w:tc>
          <w:tcPr>
            <w:tcW w:w="1620" w:type="dxa"/>
            <w:vAlign w:val="center"/>
          </w:tcPr>
          <w:p w14:paraId="413FC51A" w14:textId="77777777" w:rsidR="00ED64CB" w:rsidRDefault="00ED64CB" w:rsidP="00786A90">
            <w:pPr>
              <w:jc w:val="center"/>
              <w:rPr>
                <w:rFonts w:ascii="楷体_GB2312" w:eastAsia="楷体_GB2312"/>
                <w:sz w:val="24"/>
                <w:szCs w:val="24"/>
              </w:rPr>
            </w:pPr>
          </w:p>
        </w:tc>
        <w:tc>
          <w:tcPr>
            <w:tcW w:w="2880" w:type="dxa"/>
            <w:vAlign w:val="center"/>
          </w:tcPr>
          <w:p w14:paraId="46795694" w14:textId="77777777" w:rsidR="00ED64CB" w:rsidRPr="00755E95" w:rsidRDefault="00ED64CB" w:rsidP="00786A90">
            <w:pPr>
              <w:rPr>
                <w:rFonts w:ascii="楷体_GB2312" w:eastAsia="楷体_GB2312"/>
                <w:sz w:val="24"/>
                <w:szCs w:val="24"/>
              </w:rPr>
            </w:pPr>
          </w:p>
        </w:tc>
        <w:tc>
          <w:tcPr>
            <w:tcW w:w="900" w:type="dxa"/>
            <w:vAlign w:val="center"/>
          </w:tcPr>
          <w:p w14:paraId="37FB4754" w14:textId="77777777" w:rsidR="00ED64CB" w:rsidRDefault="00ED64CB" w:rsidP="00786A90">
            <w:pPr>
              <w:rPr>
                <w:rFonts w:ascii="楷体_GB2312" w:eastAsia="楷体_GB2312"/>
                <w:sz w:val="24"/>
                <w:szCs w:val="24"/>
              </w:rPr>
            </w:pPr>
          </w:p>
        </w:tc>
        <w:tc>
          <w:tcPr>
            <w:tcW w:w="1080" w:type="dxa"/>
            <w:vAlign w:val="center"/>
          </w:tcPr>
          <w:p w14:paraId="3DEC3A02" w14:textId="77777777" w:rsidR="00ED64CB" w:rsidRDefault="00ED64CB" w:rsidP="00786A90">
            <w:pPr>
              <w:jc w:val="center"/>
              <w:rPr>
                <w:rFonts w:ascii="楷体_GB2312" w:eastAsia="楷体_GB2312"/>
                <w:sz w:val="24"/>
                <w:szCs w:val="24"/>
              </w:rPr>
            </w:pPr>
          </w:p>
        </w:tc>
        <w:tc>
          <w:tcPr>
            <w:tcW w:w="900" w:type="dxa"/>
            <w:vAlign w:val="center"/>
          </w:tcPr>
          <w:p w14:paraId="2A7A260F" w14:textId="77777777" w:rsidR="00ED64CB" w:rsidRPr="00755E95" w:rsidRDefault="00ED64CB" w:rsidP="00786A90">
            <w:pPr>
              <w:jc w:val="center"/>
              <w:rPr>
                <w:rFonts w:ascii="楷体_GB2312" w:eastAsia="楷体_GB2312"/>
                <w:sz w:val="24"/>
                <w:szCs w:val="24"/>
              </w:rPr>
            </w:pPr>
          </w:p>
        </w:tc>
        <w:tc>
          <w:tcPr>
            <w:tcW w:w="1620" w:type="dxa"/>
            <w:vAlign w:val="center"/>
          </w:tcPr>
          <w:p w14:paraId="2B12E44B" w14:textId="77777777" w:rsidR="00ED64CB" w:rsidRPr="00755E95" w:rsidRDefault="00ED64CB" w:rsidP="00786A90">
            <w:pPr>
              <w:jc w:val="center"/>
              <w:rPr>
                <w:rFonts w:ascii="楷体_GB2312" w:eastAsia="楷体_GB2312"/>
                <w:sz w:val="24"/>
                <w:szCs w:val="24"/>
              </w:rPr>
            </w:pPr>
          </w:p>
        </w:tc>
      </w:tr>
      <w:tr w:rsidR="00ED64CB" w:rsidRPr="00755E95" w14:paraId="370340DE" w14:textId="77777777" w:rsidTr="00786A90">
        <w:trPr>
          <w:trHeight w:val="600"/>
        </w:trPr>
        <w:tc>
          <w:tcPr>
            <w:tcW w:w="720" w:type="dxa"/>
            <w:vAlign w:val="center"/>
          </w:tcPr>
          <w:p w14:paraId="63A33C59" w14:textId="77777777" w:rsidR="00ED64CB" w:rsidRDefault="00ED64CB" w:rsidP="00786A90">
            <w:pPr>
              <w:jc w:val="center"/>
              <w:rPr>
                <w:rFonts w:ascii="楷体_GB2312" w:eastAsia="楷体_GB2312"/>
                <w:sz w:val="24"/>
                <w:szCs w:val="24"/>
              </w:rPr>
            </w:pPr>
          </w:p>
        </w:tc>
        <w:tc>
          <w:tcPr>
            <w:tcW w:w="1620" w:type="dxa"/>
            <w:vAlign w:val="center"/>
          </w:tcPr>
          <w:p w14:paraId="084F07F0" w14:textId="77777777" w:rsidR="00ED64CB" w:rsidRDefault="00ED64CB" w:rsidP="00786A90">
            <w:pPr>
              <w:jc w:val="center"/>
              <w:rPr>
                <w:rFonts w:ascii="楷体_GB2312" w:eastAsia="楷体_GB2312"/>
                <w:sz w:val="24"/>
                <w:szCs w:val="24"/>
              </w:rPr>
            </w:pPr>
          </w:p>
        </w:tc>
        <w:tc>
          <w:tcPr>
            <w:tcW w:w="2880" w:type="dxa"/>
            <w:vAlign w:val="center"/>
          </w:tcPr>
          <w:p w14:paraId="5AF0415A" w14:textId="77777777" w:rsidR="00ED64CB" w:rsidRPr="00755E95" w:rsidRDefault="00ED64CB" w:rsidP="00786A90">
            <w:pPr>
              <w:rPr>
                <w:rFonts w:ascii="楷体_GB2312" w:eastAsia="楷体_GB2312"/>
                <w:sz w:val="24"/>
                <w:szCs w:val="24"/>
              </w:rPr>
            </w:pPr>
          </w:p>
        </w:tc>
        <w:tc>
          <w:tcPr>
            <w:tcW w:w="900" w:type="dxa"/>
            <w:vAlign w:val="center"/>
          </w:tcPr>
          <w:p w14:paraId="4E07F841" w14:textId="77777777" w:rsidR="00ED64CB" w:rsidRDefault="00ED64CB" w:rsidP="00786A90">
            <w:pPr>
              <w:rPr>
                <w:rFonts w:ascii="楷体_GB2312" w:eastAsia="楷体_GB2312"/>
                <w:sz w:val="24"/>
                <w:szCs w:val="24"/>
              </w:rPr>
            </w:pPr>
          </w:p>
        </w:tc>
        <w:tc>
          <w:tcPr>
            <w:tcW w:w="1080" w:type="dxa"/>
            <w:vAlign w:val="center"/>
          </w:tcPr>
          <w:p w14:paraId="22CBB84C" w14:textId="77777777" w:rsidR="00ED64CB" w:rsidRDefault="00ED64CB" w:rsidP="00786A90">
            <w:pPr>
              <w:jc w:val="center"/>
              <w:rPr>
                <w:rFonts w:ascii="楷体_GB2312" w:eastAsia="楷体_GB2312"/>
                <w:sz w:val="24"/>
                <w:szCs w:val="24"/>
              </w:rPr>
            </w:pPr>
          </w:p>
        </w:tc>
        <w:tc>
          <w:tcPr>
            <w:tcW w:w="900" w:type="dxa"/>
            <w:vAlign w:val="center"/>
          </w:tcPr>
          <w:p w14:paraId="7C69F78C" w14:textId="77777777" w:rsidR="00ED64CB" w:rsidRPr="00755E95" w:rsidRDefault="00ED64CB" w:rsidP="00786A90">
            <w:pPr>
              <w:jc w:val="center"/>
              <w:rPr>
                <w:rFonts w:ascii="楷体_GB2312" w:eastAsia="楷体_GB2312"/>
                <w:sz w:val="24"/>
                <w:szCs w:val="24"/>
              </w:rPr>
            </w:pPr>
          </w:p>
        </w:tc>
        <w:tc>
          <w:tcPr>
            <w:tcW w:w="1620" w:type="dxa"/>
            <w:vAlign w:val="center"/>
          </w:tcPr>
          <w:p w14:paraId="084AC20E" w14:textId="77777777" w:rsidR="00ED64CB" w:rsidRPr="00755E95" w:rsidRDefault="00ED64CB" w:rsidP="00786A90">
            <w:pPr>
              <w:jc w:val="center"/>
              <w:rPr>
                <w:rFonts w:ascii="楷体_GB2312" w:eastAsia="楷体_GB2312"/>
                <w:sz w:val="24"/>
                <w:szCs w:val="24"/>
              </w:rPr>
            </w:pPr>
          </w:p>
        </w:tc>
      </w:tr>
      <w:tr w:rsidR="00ED64CB" w:rsidRPr="00755E95" w14:paraId="63AC4022" w14:textId="77777777" w:rsidTr="00786A90">
        <w:trPr>
          <w:trHeight w:val="600"/>
        </w:trPr>
        <w:tc>
          <w:tcPr>
            <w:tcW w:w="720" w:type="dxa"/>
            <w:vAlign w:val="center"/>
          </w:tcPr>
          <w:p w14:paraId="12DC5DD1" w14:textId="77777777" w:rsidR="00ED64CB" w:rsidRDefault="00ED64CB" w:rsidP="00786A90">
            <w:pPr>
              <w:jc w:val="center"/>
              <w:rPr>
                <w:rFonts w:ascii="楷体_GB2312" w:eastAsia="楷体_GB2312"/>
                <w:sz w:val="24"/>
                <w:szCs w:val="24"/>
              </w:rPr>
            </w:pPr>
          </w:p>
        </w:tc>
        <w:tc>
          <w:tcPr>
            <w:tcW w:w="1620" w:type="dxa"/>
            <w:vAlign w:val="center"/>
          </w:tcPr>
          <w:p w14:paraId="2B07D43F" w14:textId="77777777" w:rsidR="00ED64CB" w:rsidRDefault="00ED64CB" w:rsidP="00786A90">
            <w:pPr>
              <w:jc w:val="center"/>
              <w:rPr>
                <w:rFonts w:ascii="楷体_GB2312" w:eastAsia="楷体_GB2312"/>
                <w:sz w:val="24"/>
                <w:szCs w:val="24"/>
              </w:rPr>
            </w:pPr>
          </w:p>
        </w:tc>
        <w:tc>
          <w:tcPr>
            <w:tcW w:w="2880" w:type="dxa"/>
            <w:vAlign w:val="center"/>
          </w:tcPr>
          <w:p w14:paraId="66664D00" w14:textId="77777777" w:rsidR="00ED64CB" w:rsidRPr="00755E95" w:rsidRDefault="00ED64CB" w:rsidP="00786A90">
            <w:pPr>
              <w:rPr>
                <w:rFonts w:ascii="楷体_GB2312" w:eastAsia="楷体_GB2312"/>
                <w:sz w:val="24"/>
                <w:szCs w:val="24"/>
              </w:rPr>
            </w:pPr>
          </w:p>
        </w:tc>
        <w:tc>
          <w:tcPr>
            <w:tcW w:w="900" w:type="dxa"/>
            <w:vAlign w:val="center"/>
          </w:tcPr>
          <w:p w14:paraId="7DA4EA37" w14:textId="77777777" w:rsidR="00ED64CB" w:rsidRDefault="00ED64CB" w:rsidP="00786A90">
            <w:pPr>
              <w:rPr>
                <w:rFonts w:ascii="楷体_GB2312" w:eastAsia="楷体_GB2312"/>
                <w:sz w:val="24"/>
                <w:szCs w:val="24"/>
              </w:rPr>
            </w:pPr>
          </w:p>
        </w:tc>
        <w:tc>
          <w:tcPr>
            <w:tcW w:w="1080" w:type="dxa"/>
            <w:vAlign w:val="center"/>
          </w:tcPr>
          <w:p w14:paraId="3ABA2B6E" w14:textId="77777777" w:rsidR="00ED64CB" w:rsidRDefault="00ED64CB" w:rsidP="00786A90">
            <w:pPr>
              <w:jc w:val="center"/>
              <w:rPr>
                <w:rFonts w:ascii="楷体_GB2312" w:eastAsia="楷体_GB2312"/>
                <w:sz w:val="24"/>
                <w:szCs w:val="24"/>
              </w:rPr>
            </w:pPr>
          </w:p>
        </w:tc>
        <w:tc>
          <w:tcPr>
            <w:tcW w:w="900" w:type="dxa"/>
            <w:vAlign w:val="center"/>
          </w:tcPr>
          <w:p w14:paraId="1320E0B9" w14:textId="77777777" w:rsidR="00ED64CB" w:rsidRPr="00755E95" w:rsidRDefault="00ED64CB" w:rsidP="00786A90">
            <w:pPr>
              <w:jc w:val="center"/>
              <w:rPr>
                <w:rFonts w:ascii="楷体_GB2312" w:eastAsia="楷体_GB2312"/>
                <w:sz w:val="24"/>
                <w:szCs w:val="24"/>
              </w:rPr>
            </w:pPr>
          </w:p>
        </w:tc>
        <w:tc>
          <w:tcPr>
            <w:tcW w:w="1620" w:type="dxa"/>
            <w:vAlign w:val="center"/>
          </w:tcPr>
          <w:p w14:paraId="6F59D0CD" w14:textId="77777777" w:rsidR="00ED64CB" w:rsidRPr="00755E95" w:rsidRDefault="00ED64CB" w:rsidP="00786A90">
            <w:pPr>
              <w:jc w:val="center"/>
              <w:rPr>
                <w:rFonts w:ascii="楷体_GB2312" w:eastAsia="楷体_GB2312"/>
                <w:sz w:val="24"/>
                <w:szCs w:val="24"/>
              </w:rPr>
            </w:pPr>
          </w:p>
        </w:tc>
      </w:tr>
      <w:tr w:rsidR="00ED64CB" w:rsidRPr="00755E95" w14:paraId="238CC946" w14:textId="77777777" w:rsidTr="00786A90">
        <w:trPr>
          <w:trHeight w:val="600"/>
        </w:trPr>
        <w:tc>
          <w:tcPr>
            <w:tcW w:w="720" w:type="dxa"/>
            <w:vAlign w:val="center"/>
          </w:tcPr>
          <w:p w14:paraId="62253556" w14:textId="77777777" w:rsidR="00ED64CB" w:rsidRDefault="00ED64CB" w:rsidP="00786A90">
            <w:pPr>
              <w:jc w:val="center"/>
              <w:rPr>
                <w:rFonts w:ascii="楷体_GB2312" w:eastAsia="楷体_GB2312"/>
                <w:sz w:val="24"/>
                <w:szCs w:val="24"/>
              </w:rPr>
            </w:pPr>
          </w:p>
        </w:tc>
        <w:tc>
          <w:tcPr>
            <w:tcW w:w="1620" w:type="dxa"/>
            <w:vAlign w:val="center"/>
          </w:tcPr>
          <w:p w14:paraId="487C0E0A" w14:textId="77777777" w:rsidR="00ED64CB" w:rsidRDefault="00ED64CB" w:rsidP="00786A90">
            <w:pPr>
              <w:jc w:val="center"/>
              <w:rPr>
                <w:rFonts w:ascii="楷体_GB2312" w:eastAsia="楷体_GB2312"/>
                <w:sz w:val="24"/>
                <w:szCs w:val="24"/>
              </w:rPr>
            </w:pPr>
          </w:p>
        </w:tc>
        <w:tc>
          <w:tcPr>
            <w:tcW w:w="2880" w:type="dxa"/>
            <w:vAlign w:val="center"/>
          </w:tcPr>
          <w:p w14:paraId="5A3381C1" w14:textId="77777777" w:rsidR="00ED64CB" w:rsidRPr="00755E95" w:rsidRDefault="00ED64CB" w:rsidP="00786A90">
            <w:pPr>
              <w:rPr>
                <w:rFonts w:ascii="楷体_GB2312" w:eastAsia="楷体_GB2312"/>
                <w:sz w:val="24"/>
                <w:szCs w:val="24"/>
              </w:rPr>
            </w:pPr>
          </w:p>
        </w:tc>
        <w:tc>
          <w:tcPr>
            <w:tcW w:w="900" w:type="dxa"/>
            <w:vAlign w:val="center"/>
          </w:tcPr>
          <w:p w14:paraId="0505A714" w14:textId="77777777" w:rsidR="00ED64CB" w:rsidRDefault="00ED64CB" w:rsidP="00786A90">
            <w:pPr>
              <w:rPr>
                <w:rFonts w:ascii="楷体_GB2312" w:eastAsia="楷体_GB2312"/>
                <w:sz w:val="24"/>
                <w:szCs w:val="24"/>
              </w:rPr>
            </w:pPr>
          </w:p>
        </w:tc>
        <w:tc>
          <w:tcPr>
            <w:tcW w:w="1080" w:type="dxa"/>
            <w:vAlign w:val="center"/>
          </w:tcPr>
          <w:p w14:paraId="44E75533" w14:textId="77777777" w:rsidR="00ED64CB" w:rsidRDefault="00ED64CB" w:rsidP="00786A90">
            <w:pPr>
              <w:jc w:val="center"/>
              <w:rPr>
                <w:rFonts w:ascii="楷体_GB2312" w:eastAsia="楷体_GB2312"/>
                <w:sz w:val="24"/>
                <w:szCs w:val="24"/>
              </w:rPr>
            </w:pPr>
          </w:p>
        </w:tc>
        <w:tc>
          <w:tcPr>
            <w:tcW w:w="900" w:type="dxa"/>
            <w:vAlign w:val="center"/>
          </w:tcPr>
          <w:p w14:paraId="79BC626F" w14:textId="77777777" w:rsidR="00ED64CB" w:rsidRPr="00755E95" w:rsidRDefault="00ED64CB" w:rsidP="00786A90">
            <w:pPr>
              <w:jc w:val="center"/>
              <w:rPr>
                <w:rFonts w:ascii="楷体_GB2312" w:eastAsia="楷体_GB2312"/>
                <w:sz w:val="24"/>
                <w:szCs w:val="24"/>
              </w:rPr>
            </w:pPr>
          </w:p>
        </w:tc>
        <w:tc>
          <w:tcPr>
            <w:tcW w:w="1620" w:type="dxa"/>
            <w:vAlign w:val="center"/>
          </w:tcPr>
          <w:p w14:paraId="4B194584" w14:textId="77777777" w:rsidR="00ED64CB" w:rsidRPr="00755E95" w:rsidRDefault="00ED64CB" w:rsidP="00786A90">
            <w:pPr>
              <w:jc w:val="center"/>
              <w:rPr>
                <w:rFonts w:ascii="楷体_GB2312" w:eastAsia="楷体_GB2312"/>
                <w:sz w:val="24"/>
                <w:szCs w:val="24"/>
              </w:rPr>
            </w:pPr>
          </w:p>
        </w:tc>
      </w:tr>
      <w:tr w:rsidR="00ED64CB" w:rsidRPr="00755E95" w14:paraId="133ECC17" w14:textId="77777777" w:rsidTr="00786A90">
        <w:trPr>
          <w:trHeight w:val="600"/>
        </w:trPr>
        <w:tc>
          <w:tcPr>
            <w:tcW w:w="720" w:type="dxa"/>
            <w:vAlign w:val="center"/>
          </w:tcPr>
          <w:p w14:paraId="6B12409E" w14:textId="77777777" w:rsidR="00ED64CB" w:rsidRDefault="00ED64CB" w:rsidP="00786A90">
            <w:pPr>
              <w:jc w:val="center"/>
              <w:rPr>
                <w:rFonts w:ascii="楷体_GB2312" w:eastAsia="楷体_GB2312"/>
                <w:sz w:val="24"/>
                <w:szCs w:val="24"/>
              </w:rPr>
            </w:pPr>
          </w:p>
        </w:tc>
        <w:tc>
          <w:tcPr>
            <w:tcW w:w="1620" w:type="dxa"/>
            <w:vAlign w:val="center"/>
          </w:tcPr>
          <w:p w14:paraId="3645E476" w14:textId="77777777" w:rsidR="00ED64CB" w:rsidRDefault="00ED64CB" w:rsidP="00786A90">
            <w:pPr>
              <w:jc w:val="center"/>
              <w:rPr>
                <w:rFonts w:ascii="楷体_GB2312" w:eastAsia="楷体_GB2312"/>
                <w:sz w:val="24"/>
                <w:szCs w:val="24"/>
              </w:rPr>
            </w:pPr>
          </w:p>
        </w:tc>
        <w:tc>
          <w:tcPr>
            <w:tcW w:w="2880" w:type="dxa"/>
            <w:vAlign w:val="center"/>
          </w:tcPr>
          <w:p w14:paraId="325A4E79" w14:textId="77777777" w:rsidR="00ED64CB" w:rsidRPr="00755E95" w:rsidRDefault="00ED64CB" w:rsidP="00786A90">
            <w:pPr>
              <w:rPr>
                <w:rFonts w:ascii="楷体_GB2312" w:eastAsia="楷体_GB2312"/>
                <w:sz w:val="24"/>
                <w:szCs w:val="24"/>
              </w:rPr>
            </w:pPr>
          </w:p>
        </w:tc>
        <w:tc>
          <w:tcPr>
            <w:tcW w:w="900" w:type="dxa"/>
            <w:vAlign w:val="center"/>
          </w:tcPr>
          <w:p w14:paraId="4D8135FF" w14:textId="77777777" w:rsidR="00ED64CB" w:rsidRDefault="00ED64CB" w:rsidP="00786A90">
            <w:pPr>
              <w:rPr>
                <w:rFonts w:ascii="楷体_GB2312" w:eastAsia="楷体_GB2312"/>
                <w:sz w:val="24"/>
                <w:szCs w:val="24"/>
              </w:rPr>
            </w:pPr>
          </w:p>
        </w:tc>
        <w:tc>
          <w:tcPr>
            <w:tcW w:w="1080" w:type="dxa"/>
            <w:vAlign w:val="center"/>
          </w:tcPr>
          <w:p w14:paraId="710160C2" w14:textId="77777777" w:rsidR="00ED64CB" w:rsidRDefault="00ED64CB" w:rsidP="00786A90">
            <w:pPr>
              <w:jc w:val="center"/>
              <w:rPr>
                <w:rFonts w:ascii="楷体_GB2312" w:eastAsia="楷体_GB2312"/>
                <w:sz w:val="24"/>
                <w:szCs w:val="24"/>
              </w:rPr>
            </w:pPr>
          </w:p>
        </w:tc>
        <w:tc>
          <w:tcPr>
            <w:tcW w:w="900" w:type="dxa"/>
            <w:vAlign w:val="center"/>
          </w:tcPr>
          <w:p w14:paraId="5CE9EC9C" w14:textId="77777777" w:rsidR="00ED64CB" w:rsidRPr="00755E95" w:rsidRDefault="00ED64CB" w:rsidP="00786A90">
            <w:pPr>
              <w:jc w:val="center"/>
              <w:rPr>
                <w:rFonts w:ascii="楷体_GB2312" w:eastAsia="楷体_GB2312"/>
                <w:sz w:val="24"/>
                <w:szCs w:val="24"/>
              </w:rPr>
            </w:pPr>
          </w:p>
        </w:tc>
        <w:tc>
          <w:tcPr>
            <w:tcW w:w="1620" w:type="dxa"/>
            <w:vAlign w:val="center"/>
          </w:tcPr>
          <w:p w14:paraId="1526F983" w14:textId="77777777" w:rsidR="00ED64CB" w:rsidRPr="00755E95" w:rsidRDefault="00ED64CB" w:rsidP="00786A90">
            <w:pPr>
              <w:jc w:val="center"/>
              <w:rPr>
                <w:rFonts w:ascii="楷体_GB2312" w:eastAsia="楷体_GB2312"/>
                <w:sz w:val="24"/>
                <w:szCs w:val="24"/>
              </w:rPr>
            </w:pPr>
          </w:p>
        </w:tc>
      </w:tr>
      <w:tr w:rsidR="00ED64CB" w:rsidRPr="00755E95" w14:paraId="6A540E0F" w14:textId="77777777" w:rsidTr="00786A90">
        <w:trPr>
          <w:trHeight w:val="600"/>
        </w:trPr>
        <w:tc>
          <w:tcPr>
            <w:tcW w:w="720" w:type="dxa"/>
            <w:vAlign w:val="center"/>
          </w:tcPr>
          <w:p w14:paraId="6B285C5A" w14:textId="77777777" w:rsidR="00ED64CB" w:rsidRDefault="00ED64CB" w:rsidP="00786A90">
            <w:pPr>
              <w:jc w:val="center"/>
              <w:rPr>
                <w:rFonts w:ascii="楷体_GB2312" w:eastAsia="楷体_GB2312"/>
                <w:sz w:val="24"/>
                <w:szCs w:val="24"/>
              </w:rPr>
            </w:pPr>
          </w:p>
        </w:tc>
        <w:tc>
          <w:tcPr>
            <w:tcW w:w="1620" w:type="dxa"/>
            <w:vAlign w:val="center"/>
          </w:tcPr>
          <w:p w14:paraId="066BEC46" w14:textId="77777777" w:rsidR="00ED64CB" w:rsidRDefault="00ED64CB" w:rsidP="00786A90">
            <w:pPr>
              <w:jc w:val="center"/>
              <w:rPr>
                <w:rFonts w:ascii="楷体_GB2312" w:eastAsia="楷体_GB2312"/>
                <w:sz w:val="24"/>
                <w:szCs w:val="24"/>
              </w:rPr>
            </w:pPr>
          </w:p>
        </w:tc>
        <w:tc>
          <w:tcPr>
            <w:tcW w:w="2880" w:type="dxa"/>
            <w:vAlign w:val="center"/>
          </w:tcPr>
          <w:p w14:paraId="7553EB67" w14:textId="77777777" w:rsidR="00ED64CB" w:rsidRPr="00755E95" w:rsidRDefault="00ED64CB" w:rsidP="00786A90">
            <w:pPr>
              <w:rPr>
                <w:rFonts w:ascii="楷体_GB2312" w:eastAsia="楷体_GB2312"/>
                <w:sz w:val="24"/>
                <w:szCs w:val="24"/>
              </w:rPr>
            </w:pPr>
          </w:p>
        </w:tc>
        <w:tc>
          <w:tcPr>
            <w:tcW w:w="900" w:type="dxa"/>
            <w:vAlign w:val="center"/>
          </w:tcPr>
          <w:p w14:paraId="2F7AD48A" w14:textId="77777777" w:rsidR="00ED64CB" w:rsidRDefault="00ED64CB" w:rsidP="00786A90">
            <w:pPr>
              <w:rPr>
                <w:rFonts w:ascii="楷体_GB2312" w:eastAsia="楷体_GB2312"/>
                <w:sz w:val="24"/>
                <w:szCs w:val="24"/>
              </w:rPr>
            </w:pPr>
          </w:p>
        </w:tc>
        <w:tc>
          <w:tcPr>
            <w:tcW w:w="1080" w:type="dxa"/>
            <w:vAlign w:val="center"/>
          </w:tcPr>
          <w:p w14:paraId="1638915F" w14:textId="77777777" w:rsidR="00ED64CB" w:rsidRDefault="00ED64CB" w:rsidP="00786A90">
            <w:pPr>
              <w:jc w:val="center"/>
              <w:rPr>
                <w:rFonts w:ascii="楷体_GB2312" w:eastAsia="楷体_GB2312"/>
                <w:sz w:val="24"/>
                <w:szCs w:val="24"/>
              </w:rPr>
            </w:pPr>
          </w:p>
        </w:tc>
        <w:tc>
          <w:tcPr>
            <w:tcW w:w="900" w:type="dxa"/>
            <w:vAlign w:val="center"/>
          </w:tcPr>
          <w:p w14:paraId="132D97D2" w14:textId="77777777" w:rsidR="00ED64CB" w:rsidRPr="00755E95" w:rsidRDefault="00ED64CB" w:rsidP="00786A90">
            <w:pPr>
              <w:jc w:val="center"/>
              <w:rPr>
                <w:rFonts w:ascii="楷体_GB2312" w:eastAsia="楷体_GB2312"/>
                <w:sz w:val="24"/>
                <w:szCs w:val="24"/>
              </w:rPr>
            </w:pPr>
          </w:p>
        </w:tc>
        <w:tc>
          <w:tcPr>
            <w:tcW w:w="1620" w:type="dxa"/>
            <w:vAlign w:val="center"/>
          </w:tcPr>
          <w:p w14:paraId="57261081" w14:textId="77777777" w:rsidR="00ED64CB" w:rsidRPr="00755E95" w:rsidRDefault="00ED64CB" w:rsidP="00786A90">
            <w:pPr>
              <w:jc w:val="center"/>
              <w:rPr>
                <w:rFonts w:ascii="楷体_GB2312" w:eastAsia="楷体_GB2312"/>
                <w:sz w:val="24"/>
                <w:szCs w:val="24"/>
              </w:rPr>
            </w:pPr>
          </w:p>
        </w:tc>
      </w:tr>
      <w:tr w:rsidR="00ED64CB" w:rsidRPr="00755E95" w14:paraId="06BDD830" w14:textId="77777777" w:rsidTr="00786A90">
        <w:trPr>
          <w:trHeight w:val="600"/>
        </w:trPr>
        <w:tc>
          <w:tcPr>
            <w:tcW w:w="720" w:type="dxa"/>
            <w:vAlign w:val="center"/>
          </w:tcPr>
          <w:p w14:paraId="35AC568D" w14:textId="77777777" w:rsidR="00ED64CB" w:rsidRDefault="00ED64CB" w:rsidP="00786A90">
            <w:pPr>
              <w:jc w:val="center"/>
              <w:rPr>
                <w:rFonts w:ascii="楷体_GB2312" w:eastAsia="楷体_GB2312"/>
                <w:sz w:val="24"/>
                <w:szCs w:val="24"/>
              </w:rPr>
            </w:pPr>
          </w:p>
        </w:tc>
        <w:tc>
          <w:tcPr>
            <w:tcW w:w="1620" w:type="dxa"/>
            <w:vAlign w:val="center"/>
          </w:tcPr>
          <w:p w14:paraId="2F8137CA" w14:textId="77777777" w:rsidR="00ED64CB" w:rsidRDefault="00ED64CB" w:rsidP="00786A90">
            <w:pPr>
              <w:jc w:val="center"/>
              <w:rPr>
                <w:rFonts w:ascii="楷体_GB2312" w:eastAsia="楷体_GB2312"/>
                <w:sz w:val="24"/>
                <w:szCs w:val="24"/>
              </w:rPr>
            </w:pPr>
          </w:p>
        </w:tc>
        <w:tc>
          <w:tcPr>
            <w:tcW w:w="2880" w:type="dxa"/>
            <w:vAlign w:val="center"/>
          </w:tcPr>
          <w:p w14:paraId="0B460EB0" w14:textId="77777777" w:rsidR="00ED64CB" w:rsidRPr="00755E95" w:rsidRDefault="00ED64CB" w:rsidP="00786A90">
            <w:pPr>
              <w:rPr>
                <w:rFonts w:ascii="楷体_GB2312" w:eastAsia="楷体_GB2312"/>
                <w:sz w:val="24"/>
                <w:szCs w:val="24"/>
              </w:rPr>
            </w:pPr>
          </w:p>
        </w:tc>
        <w:tc>
          <w:tcPr>
            <w:tcW w:w="900" w:type="dxa"/>
            <w:vAlign w:val="center"/>
          </w:tcPr>
          <w:p w14:paraId="19AE224C" w14:textId="77777777" w:rsidR="00ED64CB" w:rsidRDefault="00ED64CB" w:rsidP="00786A90">
            <w:pPr>
              <w:rPr>
                <w:rFonts w:ascii="楷体_GB2312" w:eastAsia="楷体_GB2312"/>
                <w:sz w:val="24"/>
                <w:szCs w:val="24"/>
              </w:rPr>
            </w:pPr>
          </w:p>
        </w:tc>
        <w:tc>
          <w:tcPr>
            <w:tcW w:w="1080" w:type="dxa"/>
            <w:vAlign w:val="center"/>
          </w:tcPr>
          <w:p w14:paraId="48668577" w14:textId="77777777" w:rsidR="00ED64CB" w:rsidRDefault="00ED64CB" w:rsidP="00786A90">
            <w:pPr>
              <w:jc w:val="center"/>
              <w:rPr>
                <w:rFonts w:ascii="楷体_GB2312" w:eastAsia="楷体_GB2312"/>
                <w:sz w:val="24"/>
                <w:szCs w:val="24"/>
              </w:rPr>
            </w:pPr>
          </w:p>
        </w:tc>
        <w:tc>
          <w:tcPr>
            <w:tcW w:w="900" w:type="dxa"/>
            <w:vAlign w:val="center"/>
          </w:tcPr>
          <w:p w14:paraId="201B077D" w14:textId="77777777" w:rsidR="00ED64CB" w:rsidRPr="00755E95" w:rsidRDefault="00ED64CB" w:rsidP="00786A90">
            <w:pPr>
              <w:jc w:val="center"/>
              <w:rPr>
                <w:rFonts w:ascii="楷体_GB2312" w:eastAsia="楷体_GB2312"/>
                <w:sz w:val="24"/>
                <w:szCs w:val="24"/>
              </w:rPr>
            </w:pPr>
          </w:p>
        </w:tc>
        <w:tc>
          <w:tcPr>
            <w:tcW w:w="1620" w:type="dxa"/>
            <w:vAlign w:val="center"/>
          </w:tcPr>
          <w:p w14:paraId="47FB1768" w14:textId="77777777" w:rsidR="00ED64CB" w:rsidRPr="00755E95" w:rsidRDefault="00ED64CB" w:rsidP="00786A90">
            <w:pPr>
              <w:jc w:val="center"/>
              <w:rPr>
                <w:rFonts w:ascii="楷体_GB2312" w:eastAsia="楷体_GB2312"/>
                <w:sz w:val="24"/>
                <w:szCs w:val="24"/>
              </w:rPr>
            </w:pPr>
          </w:p>
        </w:tc>
      </w:tr>
      <w:tr w:rsidR="00ED64CB" w:rsidRPr="00755E95" w14:paraId="40F3AB59" w14:textId="77777777" w:rsidTr="00786A90">
        <w:trPr>
          <w:trHeight w:val="600"/>
        </w:trPr>
        <w:tc>
          <w:tcPr>
            <w:tcW w:w="720" w:type="dxa"/>
            <w:vAlign w:val="center"/>
          </w:tcPr>
          <w:p w14:paraId="3C1B5007" w14:textId="77777777" w:rsidR="00ED64CB" w:rsidRDefault="00ED64CB" w:rsidP="00786A90">
            <w:pPr>
              <w:jc w:val="center"/>
              <w:rPr>
                <w:rFonts w:ascii="楷体_GB2312" w:eastAsia="楷体_GB2312"/>
                <w:sz w:val="24"/>
                <w:szCs w:val="24"/>
              </w:rPr>
            </w:pPr>
          </w:p>
        </w:tc>
        <w:tc>
          <w:tcPr>
            <w:tcW w:w="1620" w:type="dxa"/>
            <w:vAlign w:val="center"/>
          </w:tcPr>
          <w:p w14:paraId="7ED9E4EC" w14:textId="77777777" w:rsidR="00ED64CB" w:rsidRDefault="00ED64CB" w:rsidP="00786A90">
            <w:pPr>
              <w:jc w:val="center"/>
              <w:rPr>
                <w:rFonts w:ascii="楷体_GB2312" w:eastAsia="楷体_GB2312"/>
                <w:sz w:val="24"/>
                <w:szCs w:val="24"/>
              </w:rPr>
            </w:pPr>
          </w:p>
        </w:tc>
        <w:tc>
          <w:tcPr>
            <w:tcW w:w="2880" w:type="dxa"/>
            <w:vAlign w:val="center"/>
          </w:tcPr>
          <w:p w14:paraId="08301D69" w14:textId="77777777" w:rsidR="00ED64CB" w:rsidRPr="00755E95" w:rsidRDefault="00ED64CB" w:rsidP="00786A90">
            <w:pPr>
              <w:rPr>
                <w:rFonts w:ascii="楷体_GB2312" w:eastAsia="楷体_GB2312"/>
                <w:sz w:val="24"/>
                <w:szCs w:val="24"/>
              </w:rPr>
            </w:pPr>
          </w:p>
        </w:tc>
        <w:tc>
          <w:tcPr>
            <w:tcW w:w="900" w:type="dxa"/>
            <w:vAlign w:val="center"/>
          </w:tcPr>
          <w:p w14:paraId="38E4F95F" w14:textId="77777777" w:rsidR="00ED64CB" w:rsidRDefault="00ED64CB" w:rsidP="00786A90">
            <w:pPr>
              <w:rPr>
                <w:rFonts w:ascii="楷体_GB2312" w:eastAsia="楷体_GB2312"/>
                <w:sz w:val="24"/>
                <w:szCs w:val="24"/>
              </w:rPr>
            </w:pPr>
          </w:p>
        </w:tc>
        <w:tc>
          <w:tcPr>
            <w:tcW w:w="1080" w:type="dxa"/>
            <w:vAlign w:val="center"/>
          </w:tcPr>
          <w:p w14:paraId="433F7C24" w14:textId="77777777" w:rsidR="00ED64CB" w:rsidRDefault="00ED64CB" w:rsidP="00786A90">
            <w:pPr>
              <w:jc w:val="center"/>
              <w:rPr>
                <w:rFonts w:ascii="楷体_GB2312" w:eastAsia="楷体_GB2312"/>
                <w:sz w:val="24"/>
                <w:szCs w:val="24"/>
              </w:rPr>
            </w:pPr>
          </w:p>
        </w:tc>
        <w:tc>
          <w:tcPr>
            <w:tcW w:w="900" w:type="dxa"/>
            <w:vAlign w:val="center"/>
          </w:tcPr>
          <w:p w14:paraId="758A479E" w14:textId="77777777" w:rsidR="00ED64CB" w:rsidRPr="00755E95" w:rsidRDefault="00ED64CB" w:rsidP="00786A90">
            <w:pPr>
              <w:jc w:val="center"/>
              <w:rPr>
                <w:rFonts w:ascii="楷体_GB2312" w:eastAsia="楷体_GB2312"/>
                <w:sz w:val="24"/>
                <w:szCs w:val="24"/>
              </w:rPr>
            </w:pPr>
          </w:p>
        </w:tc>
        <w:tc>
          <w:tcPr>
            <w:tcW w:w="1620" w:type="dxa"/>
            <w:vAlign w:val="center"/>
          </w:tcPr>
          <w:p w14:paraId="54EA70BB" w14:textId="77777777" w:rsidR="00ED64CB" w:rsidRPr="00755E95" w:rsidRDefault="00ED64CB" w:rsidP="00786A90">
            <w:pPr>
              <w:jc w:val="center"/>
              <w:rPr>
                <w:rFonts w:ascii="楷体_GB2312" w:eastAsia="楷体_GB2312"/>
                <w:sz w:val="24"/>
                <w:szCs w:val="24"/>
              </w:rPr>
            </w:pPr>
          </w:p>
        </w:tc>
      </w:tr>
      <w:tr w:rsidR="00ED64CB" w:rsidRPr="00755E95" w14:paraId="43EA756B" w14:textId="77777777" w:rsidTr="00786A90">
        <w:trPr>
          <w:trHeight w:val="600"/>
        </w:trPr>
        <w:tc>
          <w:tcPr>
            <w:tcW w:w="720" w:type="dxa"/>
            <w:vAlign w:val="center"/>
          </w:tcPr>
          <w:p w14:paraId="5F014102" w14:textId="77777777" w:rsidR="00ED64CB" w:rsidRDefault="00ED64CB" w:rsidP="00786A90">
            <w:pPr>
              <w:jc w:val="center"/>
              <w:rPr>
                <w:rFonts w:ascii="楷体_GB2312" w:eastAsia="楷体_GB2312"/>
                <w:sz w:val="24"/>
                <w:szCs w:val="24"/>
              </w:rPr>
            </w:pPr>
          </w:p>
        </w:tc>
        <w:tc>
          <w:tcPr>
            <w:tcW w:w="1620" w:type="dxa"/>
            <w:vAlign w:val="center"/>
          </w:tcPr>
          <w:p w14:paraId="4E27D519" w14:textId="77777777" w:rsidR="00ED64CB" w:rsidRDefault="00ED64CB" w:rsidP="00786A90">
            <w:pPr>
              <w:jc w:val="center"/>
              <w:rPr>
                <w:rFonts w:ascii="楷体_GB2312" w:eastAsia="楷体_GB2312"/>
                <w:sz w:val="24"/>
                <w:szCs w:val="24"/>
              </w:rPr>
            </w:pPr>
          </w:p>
        </w:tc>
        <w:tc>
          <w:tcPr>
            <w:tcW w:w="2880" w:type="dxa"/>
            <w:vAlign w:val="center"/>
          </w:tcPr>
          <w:p w14:paraId="69270515" w14:textId="77777777" w:rsidR="00ED64CB" w:rsidRPr="00755E95" w:rsidRDefault="00ED64CB" w:rsidP="00786A90">
            <w:pPr>
              <w:rPr>
                <w:rFonts w:ascii="楷体_GB2312" w:eastAsia="楷体_GB2312"/>
                <w:sz w:val="24"/>
                <w:szCs w:val="24"/>
              </w:rPr>
            </w:pPr>
          </w:p>
        </w:tc>
        <w:tc>
          <w:tcPr>
            <w:tcW w:w="900" w:type="dxa"/>
            <w:vAlign w:val="center"/>
          </w:tcPr>
          <w:p w14:paraId="18FAF124" w14:textId="77777777" w:rsidR="00ED64CB" w:rsidRDefault="00ED64CB" w:rsidP="00786A90">
            <w:pPr>
              <w:rPr>
                <w:rFonts w:ascii="楷体_GB2312" w:eastAsia="楷体_GB2312"/>
                <w:sz w:val="24"/>
                <w:szCs w:val="24"/>
              </w:rPr>
            </w:pPr>
          </w:p>
        </w:tc>
        <w:tc>
          <w:tcPr>
            <w:tcW w:w="1080" w:type="dxa"/>
            <w:vAlign w:val="center"/>
          </w:tcPr>
          <w:p w14:paraId="6E01A4E1" w14:textId="77777777" w:rsidR="00ED64CB" w:rsidRDefault="00ED64CB" w:rsidP="00786A90">
            <w:pPr>
              <w:jc w:val="center"/>
              <w:rPr>
                <w:rFonts w:ascii="楷体_GB2312" w:eastAsia="楷体_GB2312"/>
                <w:sz w:val="24"/>
                <w:szCs w:val="24"/>
              </w:rPr>
            </w:pPr>
          </w:p>
        </w:tc>
        <w:tc>
          <w:tcPr>
            <w:tcW w:w="900" w:type="dxa"/>
            <w:vAlign w:val="center"/>
          </w:tcPr>
          <w:p w14:paraId="501F2B6C" w14:textId="77777777" w:rsidR="00ED64CB" w:rsidRPr="00755E95" w:rsidRDefault="00ED64CB" w:rsidP="00786A90">
            <w:pPr>
              <w:jc w:val="center"/>
              <w:rPr>
                <w:rFonts w:ascii="楷体_GB2312" w:eastAsia="楷体_GB2312"/>
                <w:sz w:val="24"/>
                <w:szCs w:val="24"/>
              </w:rPr>
            </w:pPr>
          </w:p>
        </w:tc>
        <w:tc>
          <w:tcPr>
            <w:tcW w:w="1620" w:type="dxa"/>
            <w:vAlign w:val="center"/>
          </w:tcPr>
          <w:p w14:paraId="56D1A66D" w14:textId="77777777" w:rsidR="00ED64CB" w:rsidRPr="00755E95" w:rsidRDefault="00ED64CB" w:rsidP="00786A90">
            <w:pPr>
              <w:jc w:val="center"/>
              <w:rPr>
                <w:rFonts w:ascii="楷体_GB2312" w:eastAsia="楷体_GB2312"/>
                <w:sz w:val="24"/>
                <w:szCs w:val="24"/>
              </w:rPr>
            </w:pPr>
          </w:p>
        </w:tc>
      </w:tr>
      <w:tr w:rsidR="00ED64CB" w:rsidRPr="00755E95" w14:paraId="0216F2DE" w14:textId="77777777" w:rsidTr="00786A90">
        <w:trPr>
          <w:trHeight w:val="600"/>
        </w:trPr>
        <w:tc>
          <w:tcPr>
            <w:tcW w:w="720" w:type="dxa"/>
            <w:vAlign w:val="center"/>
          </w:tcPr>
          <w:p w14:paraId="14A77133" w14:textId="77777777" w:rsidR="00ED64CB" w:rsidRDefault="00ED64CB" w:rsidP="00786A90">
            <w:pPr>
              <w:jc w:val="center"/>
              <w:rPr>
                <w:rFonts w:ascii="楷体_GB2312" w:eastAsia="楷体_GB2312"/>
                <w:sz w:val="24"/>
                <w:szCs w:val="24"/>
              </w:rPr>
            </w:pPr>
          </w:p>
        </w:tc>
        <w:tc>
          <w:tcPr>
            <w:tcW w:w="1620" w:type="dxa"/>
            <w:vAlign w:val="center"/>
          </w:tcPr>
          <w:p w14:paraId="76AE7782" w14:textId="77777777" w:rsidR="00ED64CB" w:rsidRDefault="00ED64CB" w:rsidP="00786A90">
            <w:pPr>
              <w:jc w:val="center"/>
              <w:rPr>
                <w:rFonts w:ascii="楷体_GB2312" w:eastAsia="楷体_GB2312"/>
                <w:sz w:val="24"/>
                <w:szCs w:val="24"/>
              </w:rPr>
            </w:pPr>
          </w:p>
        </w:tc>
        <w:tc>
          <w:tcPr>
            <w:tcW w:w="2880" w:type="dxa"/>
            <w:vAlign w:val="center"/>
          </w:tcPr>
          <w:p w14:paraId="1E2BA918" w14:textId="77777777" w:rsidR="00ED64CB" w:rsidRPr="00755E95" w:rsidRDefault="00ED64CB" w:rsidP="00786A90">
            <w:pPr>
              <w:rPr>
                <w:rFonts w:ascii="楷体_GB2312" w:eastAsia="楷体_GB2312"/>
                <w:sz w:val="24"/>
                <w:szCs w:val="24"/>
              </w:rPr>
            </w:pPr>
          </w:p>
        </w:tc>
        <w:tc>
          <w:tcPr>
            <w:tcW w:w="900" w:type="dxa"/>
            <w:vAlign w:val="center"/>
          </w:tcPr>
          <w:p w14:paraId="0C02C2BB" w14:textId="77777777" w:rsidR="00ED64CB" w:rsidRDefault="00ED64CB" w:rsidP="00786A90">
            <w:pPr>
              <w:rPr>
                <w:rFonts w:ascii="楷体_GB2312" w:eastAsia="楷体_GB2312"/>
                <w:sz w:val="24"/>
                <w:szCs w:val="24"/>
              </w:rPr>
            </w:pPr>
          </w:p>
        </w:tc>
        <w:tc>
          <w:tcPr>
            <w:tcW w:w="1080" w:type="dxa"/>
            <w:vAlign w:val="center"/>
          </w:tcPr>
          <w:p w14:paraId="60F53E92" w14:textId="77777777" w:rsidR="00ED64CB" w:rsidRDefault="00ED64CB" w:rsidP="00786A90">
            <w:pPr>
              <w:jc w:val="center"/>
              <w:rPr>
                <w:rFonts w:ascii="楷体_GB2312" w:eastAsia="楷体_GB2312"/>
                <w:sz w:val="24"/>
                <w:szCs w:val="24"/>
              </w:rPr>
            </w:pPr>
          </w:p>
        </w:tc>
        <w:tc>
          <w:tcPr>
            <w:tcW w:w="900" w:type="dxa"/>
            <w:vAlign w:val="center"/>
          </w:tcPr>
          <w:p w14:paraId="3B6E618C" w14:textId="77777777" w:rsidR="00ED64CB" w:rsidRPr="00755E95" w:rsidRDefault="00ED64CB" w:rsidP="00786A90">
            <w:pPr>
              <w:jc w:val="center"/>
              <w:rPr>
                <w:rFonts w:ascii="楷体_GB2312" w:eastAsia="楷体_GB2312"/>
                <w:sz w:val="24"/>
                <w:szCs w:val="24"/>
              </w:rPr>
            </w:pPr>
          </w:p>
        </w:tc>
        <w:tc>
          <w:tcPr>
            <w:tcW w:w="1620" w:type="dxa"/>
            <w:vAlign w:val="center"/>
          </w:tcPr>
          <w:p w14:paraId="14A11107" w14:textId="77777777" w:rsidR="00ED64CB" w:rsidRPr="00755E95" w:rsidRDefault="00ED64CB" w:rsidP="00786A90">
            <w:pPr>
              <w:jc w:val="center"/>
              <w:rPr>
                <w:rFonts w:ascii="楷体_GB2312" w:eastAsia="楷体_GB2312"/>
                <w:sz w:val="24"/>
                <w:szCs w:val="24"/>
              </w:rPr>
            </w:pPr>
          </w:p>
        </w:tc>
      </w:tr>
      <w:tr w:rsidR="00ED64CB" w:rsidRPr="00755E95" w14:paraId="5DC02472" w14:textId="77777777" w:rsidTr="00786A90">
        <w:trPr>
          <w:trHeight w:val="600"/>
        </w:trPr>
        <w:tc>
          <w:tcPr>
            <w:tcW w:w="720" w:type="dxa"/>
            <w:vAlign w:val="center"/>
          </w:tcPr>
          <w:p w14:paraId="456FE067" w14:textId="77777777" w:rsidR="00ED64CB" w:rsidRDefault="00ED64CB" w:rsidP="00786A90">
            <w:pPr>
              <w:jc w:val="center"/>
              <w:rPr>
                <w:rFonts w:ascii="楷体_GB2312" w:eastAsia="楷体_GB2312"/>
                <w:sz w:val="24"/>
                <w:szCs w:val="24"/>
              </w:rPr>
            </w:pPr>
          </w:p>
        </w:tc>
        <w:tc>
          <w:tcPr>
            <w:tcW w:w="1620" w:type="dxa"/>
            <w:vAlign w:val="center"/>
          </w:tcPr>
          <w:p w14:paraId="70009A45" w14:textId="77777777" w:rsidR="00ED64CB" w:rsidRDefault="00ED64CB" w:rsidP="00786A90">
            <w:pPr>
              <w:jc w:val="center"/>
              <w:rPr>
                <w:rFonts w:ascii="楷体_GB2312" w:eastAsia="楷体_GB2312"/>
                <w:sz w:val="24"/>
                <w:szCs w:val="24"/>
              </w:rPr>
            </w:pPr>
          </w:p>
        </w:tc>
        <w:tc>
          <w:tcPr>
            <w:tcW w:w="2880" w:type="dxa"/>
            <w:vAlign w:val="center"/>
          </w:tcPr>
          <w:p w14:paraId="622B4B84" w14:textId="77777777" w:rsidR="00ED64CB" w:rsidRPr="00755E95" w:rsidRDefault="00ED64CB" w:rsidP="00786A90">
            <w:pPr>
              <w:rPr>
                <w:rFonts w:ascii="楷体_GB2312" w:eastAsia="楷体_GB2312"/>
                <w:sz w:val="24"/>
                <w:szCs w:val="24"/>
              </w:rPr>
            </w:pPr>
          </w:p>
        </w:tc>
        <w:tc>
          <w:tcPr>
            <w:tcW w:w="900" w:type="dxa"/>
            <w:vAlign w:val="center"/>
          </w:tcPr>
          <w:p w14:paraId="31FCE9EF" w14:textId="77777777" w:rsidR="00ED64CB" w:rsidRDefault="00ED64CB" w:rsidP="00786A90">
            <w:pPr>
              <w:rPr>
                <w:rFonts w:ascii="楷体_GB2312" w:eastAsia="楷体_GB2312"/>
                <w:sz w:val="24"/>
                <w:szCs w:val="24"/>
              </w:rPr>
            </w:pPr>
          </w:p>
        </w:tc>
        <w:tc>
          <w:tcPr>
            <w:tcW w:w="1080" w:type="dxa"/>
            <w:vAlign w:val="center"/>
          </w:tcPr>
          <w:p w14:paraId="4EA74DA4" w14:textId="77777777" w:rsidR="00ED64CB" w:rsidRDefault="00ED64CB" w:rsidP="00786A90">
            <w:pPr>
              <w:jc w:val="center"/>
              <w:rPr>
                <w:rFonts w:ascii="楷体_GB2312" w:eastAsia="楷体_GB2312"/>
                <w:sz w:val="24"/>
                <w:szCs w:val="24"/>
              </w:rPr>
            </w:pPr>
          </w:p>
        </w:tc>
        <w:tc>
          <w:tcPr>
            <w:tcW w:w="900" w:type="dxa"/>
            <w:vAlign w:val="center"/>
          </w:tcPr>
          <w:p w14:paraId="035A61ED" w14:textId="77777777" w:rsidR="00ED64CB" w:rsidRPr="00755E95" w:rsidRDefault="00ED64CB" w:rsidP="00786A90">
            <w:pPr>
              <w:jc w:val="center"/>
              <w:rPr>
                <w:rFonts w:ascii="楷体_GB2312" w:eastAsia="楷体_GB2312"/>
                <w:sz w:val="24"/>
                <w:szCs w:val="24"/>
              </w:rPr>
            </w:pPr>
          </w:p>
        </w:tc>
        <w:tc>
          <w:tcPr>
            <w:tcW w:w="1620" w:type="dxa"/>
            <w:vAlign w:val="center"/>
          </w:tcPr>
          <w:p w14:paraId="3D6B704E" w14:textId="77777777" w:rsidR="00ED64CB" w:rsidRPr="00755E95" w:rsidRDefault="00ED64CB" w:rsidP="00786A90">
            <w:pPr>
              <w:jc w:val="center"/>
              <w:rPr>
                <w:rFonts w:ascii="楷体_GB2312" w:eastAsia="楷体_GB2312"/>
                <w:sz w:val="24"/>
                <w:szCs w:val="24"/>
              </w:rPr>
            </w:pPr>
          </w:p>
        </w:tc>
      </w:tr>
      <w:tr w:rsidR="00ED64CB" w:rsidRPr="00755E95" w14:paraId="286E015B" w14:textId="77777777" w:rsidTr="00786A90">
        <w:trPr>
          <w:trHeight w:val="600"/>
        </w:trPr>
        <w:tc>
          <w:tcPr>
            <w:tcW w:w="720" w:type="dxa"/>
            <w:vAlign w:val="center"/>
          </w:tcPr>
          <w:p w14:paraId="2F430786" w14:textId="77777777" w:rsidR="00ED64CB" w:rsidRDefault="00ED64CB" w:rsidP="00786A90">
            <w:pPr>
              <w:jc w:val="center"/>
              <w:rPr>
                <w:rFonts w:ascii="楷体_GB2312" w:eastAsia="楷体_GB2312"/>
                <w:sz w:val="24"/>
                <w:szCs w:val="24"/>
              </w:rPr>
            </w:pPr>
          </w:p>
        </w:tc>
        <w:tc>
          <w:tcPr>
            <w:tcW w:w="1620" w:type="dxa"/>
            <w:vAlign w:val="center"/>
          </w:tcPr>
          <w:p w14:paraId="39847EEA" w14:textId="77777777" w:rsidR="00ED64CB" w:rsidRDefault="00ED64CB" w:rsidP="00786A90">
            <w:pPr>
              <w:jc w:val="center"/>
              <w:rPr>
                <w:rFonts w:ascii="楷体_GB2312" w:eastAsia="楷体_GB2312"/>
                <w:sz w:val="24"/>
                <w:szCs w:val="24"/>
              </w:rPr>
            </w:pPr>
          </w:p>
        </w:tc>
        <w:tc>
          <w:tcPr>
            <w:tcW w:w="2880" w:type="dxa"/>
            <w:vAlign w:val="center"/>
          </w:tcPr>
          <w:p w14:paraId="2B05ABAE" w14:textId="77777777" w:rsidR="00ED64CB" w:rsidRPr="00755E95" w:rsidRDefault="00ED64CB" w:rsidP="00786A90">
            <w:pPr>
              <w:rPr>
                <w:rFonts w:ascii="楷体_GB2312" w:eastAsia="楷体_GB2312"/>
                <w:sz w:val="24"/>
                <w:szCs w:val="24"/>
              </w:rPr>
            </w:pPr>
          </w:p>
        </w:tc>
        <w:tc>
          <w:tcPr>
            <w:tcW w:w="900" w:type="dxa"/>
            <w:vAlign w:val="center"/>
          </w:tcPr>
          <w:p w14:paraId="1397EF6E" w14:textId="77777777" w:rsidR="00ED64CB" w:rsidRDefault="00ED64CB" w:rsidP="00786A90">
            <w:pPr>
              <w:rPr>
                <w:rFonts w:ascii="楷体_GB2312" w:eastAsia="楷体_GB2312"/>
                <w:sz w:val="24"/>
                <w:szCs w:val="24"/>
              </w:rPr>
            </w:pPr>
          </w:p>
        </w:tc>
        <w:tc>
          <w:tcPr>
            <w:tcW w:w="1080" w:type="dxa"/>
            <w:vAlign w:val="center"/>
          </w:tcPr>
          <w:p w14:paraId="46C911CC" w14:textId="77777777" w:rsidR="00ED64CB" w:rsidRDefault="00ED64CB" w:rsidP="00786A90">
            <w:pPr>
              <w:jc w:val="center"/>
              <w:rPr>
                <w:rFonts w:ascii="楷体_GB2312" w:eastAsia="楷体_GB2312"/>
                <w:sz w:val="24"/>
                <w:szCs w:val="24"/>
              </w:rPr>
            </w:pPr>
          </w:p>
        </w:tc>
        <w:tc>
          <w:tcPr>
            <w:tcW w:w="900" w:type="dxa"/>
            <w:vAlign w:val="center"/>
          </w:tcPr>
          <w:p w14:paraId="2ABC99D9" w14:textId="77777777" w:rsidR="00ED64CB" w:rsidRPr="00755E95" w:rsidRDefault="00ED64CB" w:rsidP="00786A90">
            <w:pPr>
              <w:jc w:val="center"/>
              <w:rPr>
                <w:rFonts w:ascii="楷体_GB2312" w:eastAsia="楷体_GB2312"/>
                <w:sz w:val="24"/>
                <w:szCs w:val="24"/>
              </w:rPr>
            </w:pPr>
          </w:p>
        </w:tc>
        <w:tc>
          <w:tcPr>
            <w:tcW w:w="1620" w:type="dxa"/>
            <w:vAlign w:val="center"/>
          </w:tcPr>
          <w:p w14:paraId="2066F266" w14:textId="77777777" w:rsidR="00ED64CB" w:rsidRPr="00755E95" w:rsidRDefault="00ED64CB" w:rsidP="00786A90">
            <w:pPr>
              <w:jc w:val="center"/>
              <w:rPr>
                <w:rFonts w:ascii="楷体_GB2312" w:eastAsia="楷体_GB2312"/>
                <w:sz w:val="24"/>
                <w:szCs w:val="24"/>
              </w:rPr>
            </w:pPr>
          </w:p>
        </w:tc>
      </w:tr>
    </w:tbl>
    <w:p w14:paraId="1F36D2C8" w14:textId="77777777" w:rsidR="00C006CB" w:rsidRPr="0021632D" w:rsidRDefault="00C006CB" w:rsidP="0021632D"/>
    <w:p w14:paraId="15410A84" w14:textId="77777777" w:rsidR="00C006CB" w:rsidRPr="0021632D" w:rsidRDefault="00C006CB" w:rsidP="0021632D"/>
    <w:p w14:paraId="7B3D24D8" w14:textId="77777777" w:rsidR="00C006CB" w:rsidRPr="0021632D" w:rsidRDefault="00C006CB" w:rsidP="0021632D"/>
    <w:p w14:paraId="73BB69D4" w14:textId="77777777" w:rsidR="00C006CB" w:rsidRDefault="00C006CB">
      <w:pPr>
        <w:widowControl/>
        <w:jc w:val="left"/>
        <w:rPr>
          <w:rFonts w:ascii="微软雅黑" w:eastAsia="微软雅黑" w:hAnsi="微软雅黑"/>
          <w:b/>
          <w:sz w:val="32"/>
          <w:szCs w:val="32"/>
        </w:rPr>
      </w:pPr>
      <w:r>
        <w:rPr>
          <w:rFonts w:ascii="微软雅黑" w:eastAsia="微软雅黑" w:hAnsi="微软雅黑"/>
          <w:b/>
          <w:sz w:val="32"/>
          <w:szCs w:val="32"/>
        </w:rPr>
        <w:br w:type="page"/>
      </w:r>
    </w:p>
    <w:p w14:paraId="77D7D17D" w14:textId="77777777" w:rsidR="00100AAC" w:rsidRPr="00F05FA4" w:rsidRDefault="0057765E" w:rsidP="00EA48E0">
      <w:pPr>
        <w:pStyle w:val="a8"/>
        <w:numPr>
          <w:ilvl w:val="0"/>
          <w:numId w:val="2"/>
        </w:numPr>
        <w:ind w:left="567" w:firstLineChars="0" w:hanging="567"/>
        <w:outlineLvl w:val="0"/>
        <w:rPr>
          <w:rFonts w:ascii="微软雅黑" w:eastAsia="微软雅黑" w:hAnsi="微软雅黑"/>
          <w:b/>
          <w:sz w:val="32"/>
          <w:szCs w:val="32"/>
        </w:rPr>
      </w:pPr>
      <w:r w:rsidRPr="00F05FA4">
        <w:rPr>
          <w:rFonts w:ascii="微软雅黑" w:eastAsia="微软雅黑" w:hAnsi="微软雅黑" w:hint="eastAsia"/>
          <w:b/>
          <w:sz w:val="32"/>
          <w:szCs w:val="32"/>
        </w:rPr>
        <w:lastRenderedPageBreak/>
        <w:t>概述</w:t>
      </w:r>
    </w:p>
    <w:p w14:paraId="2D8CA2C5" w14:textId="77777777" w:rsidR="0057765E" w:rsidRPr="00F05FA4" w:rsidRDefault="0057765E" w:rsidP="005570ED">
      <w:pPr>
        <w:pStyle w:val="a8"/>
        <w:numPr>
          <w:ilvl w:val="1"/>
          <w:numId w:val="21"/>
        </w:numPr>
        <w:ind w:firstLineChars="0"/>
        <w:outlineLvl w:val="1"/>
        <w:rPr>
          <w:rFonts w:ascii="微软雅黑" w:eastAsia="微软雅黑" w:hAnsi="微软雅黑"/>
          <w:b/>
          <w:sz w:val="30"/>
          <w:szCs w:val="30"/>
        </w:rPr>
      </w:pPr>
      <w:r w:rsidRPr="00F05FA4">
        <w:rPr>
          <w:rFonts w:ascii="微软雅黑" w:eastAsia="微软雅黑" w:hAnsi="微软雅黑" w:hint="eastAsia"/>
          <w:b/>
          <w:sz w:val="30"/>
          <w:szCs w:val="30"/>
        </w:rPr>
        <w:t>说明</w:t>
      </w:r>
    </w:p>
    <w:p w14:paraId="074D2AE0" w14:textId="77777777" w:rsidR="00D075DE" w:rsidRPr="00F05FA4" w:rsidRDefault="0057765E" w:rsidP="00F05FA4">
      <w:pPr>
        <w:spacing w:line="360" w:lineRule="auto"/>
        <w:ind w:firstLineChars="200" w:firstLine="480"/>
        <w:rPr>
          <w:rFonts w:ascii="楷体" w:eastAsia="楷体" w:hAnsi="楷体"/>
          <w:sz w:val="24"/>
          <w:szCs w:val="24"/>
        </w:rPr>
      </w:pPr>
      <w:r w:rsidRPr="00F05FA4">
        <w:rPr>
          <w:rFonts w:ascii="楷体" w:eastAsia="楷体" w:hAnsi="楷体" w:hint="eastAsia"/>
          <w:sz w:val="24"/>
          <w:szCs w:val="24"/>
        </w:rPr>
        <w:t>本文档对</w:t>
      </w:r>
      <w:r w:rsidR="006F053F">
        <w:rPr>
          <w:rFonts w:ascii="楷体" w:eastAsia="楷体" w:hAnsi="楷体" w:hint="eastAsia"/>
          <w:sz w:val="24"/>
          <w:szCs w:val="24"/>
        </w:rPr>
        <w:t>移动外设</w:t>
      </w:r>
      <w:r w:rsidRPr="00F05FA4">
        <w:rPr>
          <w:rFonts w:ascii="楷体" w:eastAsia="楷体" w:hAnsi="楷体" w:hint="eastAsia"/>
          <w:sz w:val="24"/>
          <w:szCs w:val="24"/>
        </w:rPr>
        <w:t>的驱动接口进行统一的定义，用于在封装驱动时，保证同一类设备的驱动提供统一的接口。</w:t>
      </w:r>
    </w:p>
    <w:p w14:paraId="3672758B" w14:textId="77777777" w:rsidR="00B86BC2" w:rsidRPr="00F05FA4" w:rsidRDefault="00B86BC2" w:rsidP="00B86BC2">
      <w:pPr>
        <w:spacing w:line="360" w:lineRule="auto"/>
        <w:ind w:firstLineChars="200" w:firstLine="480"/>
        <w:rPr>
          <w:rFonts w:ascii="楷体" w:eastAsia="楷体" w:hAnsi="楷体"/>
          <w:sz w:val="24"/>
          <w:szCs w:val="24"/>
        </w:rPr>
      </w:pPr>
      <w:r w:rsidRPr="00F05FA4">
        <w:rPr>
          <w:rFonts w:ascii="楷体" w:eastAsia="楷体" w:hAnsi="楷体" w:hint="eastAsia"/>
          <w:sz w:val="24"/>
          <w:szCs w:val="24"/>
        </w:rPr>
        <w:t>该文档的读者是外设驱动的开发人员，以及使用驱动开发程序的人员。</w:t>
      </w:r>
    </w:p>
    <w:p w14:paraId="601428BD" w14:textId="77777777" w:rsidR="00D075DE" w:rsidRPr="00F05FA4" w:rsidRDefault="00B86BC2" w:rsidP="00B86BC2">
      <w:pPr>
        <w:spacing w:line="360" w:lineRule="auto"/>
        <w:ind w:firstLineChars="200" w:firstLine="480"/>
        <w:rPr>
          <w:rFonts w:ascii="楷体" w:eastAsia="楷体" w:hAnsi="楷体"/>
          <w:sz w:val="24"/>
          <w:szCs w:val="24"/>
        </w:rPr>
      </w:pPr>
      <w:r w:rsidRPr="00F05FA4">
        <w:rPr>
          <w:rFonts w:ascii="楷体" w:eastAsia="楷体" w:hAnsi="楷体" w:hint="eastAsia"/>
          <w:sz w:val="24"/>
          <w:szCs w:val="24"/>
        </w:rPr>
        <w:t>本规范要求驱动接口使用java语言进行封装，因此接口的参数类型均是java中的数据类型。</w:t>
      </w:r>
    </w:p>
    <w:p w14:paraId="006BD34D" w14:textId="77777777" w:rsidR="003C5CF1" w:rsidRPr="00A7399E" w:rsidRDefault="003C5CF1" w:rsidP="003C5CF1"/>
    <w:p w14:paraId="4395CF05" w14:textId="77777777" w:rsidR="0057765E" w:rsidRPr="00F05FA4" w:rsidRDefault="008C78A0"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柜内清（移动版）</w:t>
      </w:r>
      <w:r w:rsidR="003330F1" w:rsidRPr="00F05FA4">
        <w:rPr>
          <w:rFonts w:ascii="微软雅黑" w:eastAsia="微软雅黑" w:hAnsi="微软雅黑" w:hint="eastAsia"/>
          <w:b/>
          <w:sz w:val="30"/>
          <w:szCs w:val="30"/>
        </w:rPr>
        <w:t>驱动接口</w:t>
      </w:r>
      <w:r w:rsidR="0057765E" w:rsidRPr="00F05FA4">
        <w:rPr>
          <w:rFonts w:ascii="微软雅黑" w:eastAsia="微软雅黑" w:hAnsi="微软雅黑" w:hint="eastAsia"/>
          <w:b/>
          <w:sz w:val="30"/>
          <w:szCs w:val="30"/>
        </w:rPr>
        <w:t>概述</w:t>
      </w:r>
    </w:p>
    <w:p w14:paraId="6533C670" w14:textId="3E3284F6" w:rsidR="00E15F06" w:rsidRPr="00F05FA4" w:rsidRDefault="00890DC1" w:rsidP="007D4C99">
      <w:pPr>
        <w:spacing w:line="360" w:lineRule="auto"/>
        <w:ind w:firstLineChars="200" w:firstLine="480"/>
        <w:rPr>
          <w:rFonts w:ascii="楷体" w:eastAsia="楷体" w:hAnsi="楷体"/>
          <w:sz w:val="24"/>
          <w:szCs w:val="24"/>
        </w:rPr>
      </w:pPr>
      <w:r>
        <w:rPr>
          <w:rFonts w:ascii="楷体" w:eastAsia="楷体" w:hAnsi="楷体" w:hint="eastAsia"/>
          <w:sz w:val="24"/>
          <w:szCs w:val="24"/>
        </w:rPr>
        <w:t>移动外设集成了包括</w:t>
      </w:r>
      <w:r w:rsidRPr="00890DC1">
        <w:rPr>
          <w:rFonts w:ascii="楷体" w:eastAsia="楷体" w:hAnsi="楷体" w:hint="eastAsia"/>
          <w:sz w:val="24"/>
          <w:szCs w:val="24"/>
        </w:rPr>
        <w:t>密码键盘</w:t>
      </w:r>
      <w:r>
        <w:rPr>
          <w:rFonts w:ascii="楷体" w:eastAsia="楷体" w:hAnsi="楷体" w:hint="eastAsia"/>
          <w:sz w:val="24"/>
          <w:szCs w:val="24"/>
        </w:rPr>
        <w:t>、</w:t>
      </w:r>
      <w:r w:rsidRPr="00890DC1">
        <w:rPr>
          <w:rFonts w:ascii="楷体" w:eastAsia="楷体" w:hAnsi="楷体" w:hint="eastAsia"/>
          <w:sz w:val="24"/>
          <w:szCs w:val="24"/>
        </w:rPr>
        <w:t>IC卡读卡器</w:t>
      </w:r>
      <w:r w:rsidR="006472D6" w:rsidRPr="00890DC1">
        <w:rPr>
          <w:rFonts w:ascii="楷体" w:eastAsia="楷体" w:hAnsi="楷体" w:hint="eastAsia"/>
          <w:sz w:val="24"/>
          <w:szCs w:val="24"/>
        </w:rPr>
        <w:t>（接触式和非接触式）</w:t>
      </w:r>
      <w:r w:rsidR="006472D6">
        <w:rPr>
          <w:rFonts w:ascii="楷体" w:eastAsia="楷体" w:hAnsi="楷体" w:hint="eastAsia"/>
          <w:sz w:val="24"/>
          <w:szCs w:val="24"/>
        </w:rPr>
        <w:t>、刷卡器、指纹仪、二代证读卡器、</w:t>
      </w:r>
      <w:r w:rsidR="006472D6" w:rsidRPr="00890DC1">
        <w:rPr>
          <w:rFonts w:ascii="楷体" w:eastAsia="楷体" w:hAnsi="楷体" w:hint="eastAsia"/>
          <w:sz w:val="24"/>
          <w:szCs w:val="24"/>
        </w:rPr>
        <w:t>电子签名</w:t>
      </w:r>
      <w:r w:rsidR="006472D6">
        <w:rPr>
          <w:rFonts w:ascii="楷体" w:eastAsia="楷体" w:hAnsi="楷体" w:hint="eastAsia"/>
          <w:sz w:val="24"/>
          <w:szCs w:val="24"/>
        </w:rPr>
        <w:t>6</w:t>
      </w:r>
      <w:r w:rsidR="003330F1" w:rsidRPr="00F05FA4">
        <w:rPr>
          <w:rFonts w:ascii="楷体" w:eastAsia="楷体" w:hAnsi="楷体" w:hint="eastAsia"/>
          <w:sz w:val="24"/>
          <w:szCs w:val="24"/>
        </w:rPr>
        <w:t>类设备，对于每类设备的功能定义不同的驱动接口规范。</w:t>
      </w:r>
    </w:p>
    <w:p w14:paraId="0E5090E8" w14:textId="77777777" w:rsidR="0057765E" w:rsidRDefault="003330F1" w:rsidP="00F05FA4">
      <w:pPr>
        <w:spacing w:line="360" w:lineRule="auto"/>
        <w:ind w:firstLineChars="200" w:firstLine="480"/>
        <w:rPr>
          <w:rFonts w:ascii="楷体" w:eastAsia="楷体" w:hAnsi="楷体"/>
          <w:sz w:val="24"/>
          <w:szCs w:val="24"/>
        </w:rPr>
      </w:pPr>
      <w:r w:rsidRPr="00F05FA4">
        <w:rPr>
          <w:rFonts w:ascii="楷体" w:eastAsia="楷体" w:hAnsi="楷体" w:hint="eastAsia"/>
          <w:sz w:val="24"/>
          <w:szCs w:val="24"/>
        </w:rPr>
        <w:t>同时，充分考虑各类设备的共性，在</w:t>
      </w:r>
      <w:r w:rsidR="00A73E44" w:rsidRPr="00F05FA4">
        <w:rPr>
          <w:rFonts w:ascii="楷体" w:eastAsia="楷体" w:hAnsi="楷体" w:hint="eastAsia"/>
          <w:sz w:val="24"/>
          <w:szCs w:val="24"/>
        </w:rPr>
        <w:t>本规范</w:t>
      </w:r>
      <w:r w:rsidR="00B042CC" w:rsidRPr="00F05FA4">
        <w:rPr>
          <w:rFonts w:ascii="楷体" w:eastAsia="楷体" w:hAnsi="楷体" w:hint="eastAsia"/>
          <w:sz w:val="24"/>
          <w:szCs w:val="24"/>
        </w:rPr>
        <w:t>中进行统一定义，例如通用错误、端口定义、函数返回等。</w:t>
      </w:r>
    </w:p>
    <w:p w14:paraId="4C0E522E" w14:textId="77777777" w:rsidR="004A149F" w:rsidRDefault="004A149F" w:rsidP="00F05FA4">
      <w:pPr>
        <w:spacing w:line="360" w:lineRule="auto"/>
        <w:ind w:firstLineChars="200" w:firstLine="480"/>
        <w:rPr>
          <w:rFonts w:ascii="楷体" w:eastAsia="楷体" w:hAnsi="楷体"/>
          <w:sz w:val="24"/>
          <w:szCs w:val="24"/>
        </w:rPr>
      </w:pPr>
    </w:p>
    <w:p w14:paraId="43D3BC11" w14:textId="23581797" w:rsidR="001C3668" w:rsidRDefault="004A149F" w:rsidP="005570ED">
      <w:pPr>
        <w:pStyle w:val="a8"/>
        <w:numPr>
          <w:ilvl w:val="0"/>
          <w:numId w:val="21"/>
        </w:numPr>
        <w:ind w:left="567" w:firstLineChars="0" w:hanging="567"/>
        <w:outlineLvl w:val="0"/>
        <w:rPr>
          <w:rFonts w:ascii="微软雅黑" w:eastAsia="微软雅黑" w:hAnsi="微软雅黑"/>
          <w:b/>
          <w:sz w:val="32"/>
          <w:szCs w:val="32"/>
        </w:rPr>
      </w:pPr>
      <w:r>
        <w:rPr>
          <w:rFonts w:ascii="微软雅黑" w:eastAsia="微软雅黑" w:hAnsi="微软雅黑" w:hint="eastAsia"/>
          <w:b/>
          <w:sz w:val="32"/>
          <w:szCs w:val="32"/>
        </w:rPr>
        <w:t>接口说明</w:t>
      </w:r>
    </w:p>
    <w:p w14:paraId="2CE2C353" w14:textId="77777777" w:rsidR="006C7B4C" w:rsidRDefault="006C7B4C"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接入方式</w:t>
      </w:r>
    </w:p>
    <w:p w14:paraId="18A99634" w14:textId="58A9B72D" w:rsidR="007D4C99" w:rsidRDefault="00A53368" w:rsidP="00A53368">
      <w:pPr>
        <w:spacing w:line="360" w:lineRule="auto"/>
        <w:ind w:firstLineChars="200" w:firstLine="480"/>
        <w:rPr>
          <w:rFonts w:ascii="楷体" w:eastAsia="楷体" w:hAnsi="楷体"/>
          <w:sz w:val="24"/>
          <w:szCs w:val="24"/>
        </w:rPr>
      </w:pPr>
      <w:r w:rsidRPr="00A0577A">
        <w:rPr>
          <w:rFonts w:ascii="楷体" w:eastAsia="楷体" w:hAnsi="楷体" w:hint="eastAsia"/>
          <w:sz w:val="24"/>
          <w:szCs w:val="24"/>
        </w:rPr>
        <w:t>所有外设驱动程序以</w:t>
      </w:r>
      <w:r w:rsidRPr="0009265B">
        <w:rPr>
          <w:rFonts w:ascii="楷体" w:eastAsia="楷体" w:hAnsi="楷体" w:hint="eastAsia"/>
          <w:b/>
          <w:sz w:val="24"/>
          <w:szCs w:val="24"/>
        </w:rPr>
        <w:t>jar包+</w:t>
      </w:r>
      <w:r w:rsidR="00B43324" w:rsidRPr="0009265B">
        <w:rPr>
          <w:rFonts w:ascii="楷体" w:eastAsia="楷体" w:hAnsi="楷体" w:hint="eastAsia"/>
          <w:b/>
          <w:sz w:val="24"/>
          <w:szCs w:val="24"/>
        </w:rPr>
        <w:t xml:space="preserve"> </w:t>
      </w:r>
      <w:r w:rsidR="00A5277C" w:rsidRPr="0009265B">
        <w:rPr>
          <w:rFonts w:ascii="楷体" w:eastAsia="楷体" w:hAnsi="楷体" w:hint="eastAsia"/>
          <w:b/>
          <w:sz w:val="24"/>
          <w:szCs w:val="24"/>
        </w:rPr>
        <w:t>so</w:t>
      </w:r>
      <w:r w:rsidRPr="00A0577A">
        <w:rPr>
          <w:rFonts w:ascii="楷体" w:eastAsia="楷体" w:hAnsi="楷体" w:hint="eastAsia"/>
          <w:sz w:val="24"/>
          <w:szCs w:val="24"/>
        </w:rPr>
        <w:t>动态链接库的方式接入</w:t>
      </w:r>
    </w:p>
    <w:p w14:paraId="06ECF8B8" w14:textId="77777777" w:rsidR="004A149F" w:rsidRPr="007D4C99" w:rsidRDefault="004A149F" w:rsidP="00A53368">
      <w:pPr>
        <w:spacing w:line="360" w:lineRule="auto"/>
        <w:ind w:firstLineChars="200" w:firstLine="480"/>
        <w:rPr>
          <w:rFonts w:ascii="楷体" w:eastAsia="楷体" w:hAnsi="楷体"/>
          <w:sz w:val="24"/>
          <w:szCs w:val="24"/>
        </w:rPr>
      </w:pPr>
    </w:p>
    <w:p w14:paraId="565F6A0D" w14:textId="671A6C9F" w:rsidR="002E7DBA" w:rsidRDefault="00A5277C"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SO</w:t>
      </w:r>
      <w:r w:rsidR="002E7DBA" w:rsidRPr="002E7DBA">
        <w:rPr>
          <w:rFonts w:ascii="微软雅黑" w:eastAsia="微软雅黑" w:hAnsi="微软雅黑" w:hint="eastAsia"/>
          <w:b/>
          <w:sz w:val="30"/>
          <w:szCs w:val="30"/>
        </w:rPr>
        <w:t>文件管理</w:t>
      </w:r>
    </w:p>
    <w:p w14:paraId="25746544" w14:textId="77777777" w:rsidR="00650A6A" w:rsidRDefault="00650A6A" w:rsidP="004F67E7">
      <w:pPr>
        <w:pStyle w:val="a8"/>
        <w:spacing w:line="360" w:lineRule="auto"/>
        <w:ind w:firstLine="480"/>
        <w:rPr>
          <w:rFonts w:ascii="楷体" w:eastAsia="楷体" w:hAnsi="楷体"/>
          <w:sz w:val="24"/>
          <w:szCs w:val="24"/>
        </w:rPr>
      </w:pPr>
      <w:r>
        <w:rPr>
          <w:rFonts w:ascii="楷体" w:eastAsia="楷体" w:hAnsi="楷体" w:hint="eastAsia"/>
          <w:sz w:val="24"/>
          <w:szCs w:val="24"/>
        </w:rPr>
        <w:t>目前支持两种方式调用动态链接库，不支持其它方式：</w:t>
      </w:r>
    </w:p>
    <w:p w14:paraId="7D5DB4CC" w14:textId="77777777" w:rsidR="004F67E7" w:rsidRPr="004F67E7" w:rsidRDefault="004F67E7" w:rsidP="004F67E7">
      <w:pPr>
        <w:pStyle w:val="a8"/>
        <w:spacing w:line="360" w:lineRule="auto"/>
        <w:ind w:firstLine="480"/>
        <w:rPr>
          <w:rFonts w:ascii="楷体" w:eastAsia="楷体" w:hAnsi="楷体"/>
          <w:sz w:val="24"/>
          <w:szCs w:val="24"/>
        </w:rPr>
      </w:pPr>
      <w:r>
        <w:rPr>
          <w:rFonts w:ascii="楷体" w:eastAsia="楷体" w:hAnsi="楷体" w:hint="eastAsia"/>
          <w:sz w:val="24"/>
          <w:szCs w:val="24"/>
        </w:rPr>
        <w:t>1)</w:t>
      </w:r>
      <w:r w:rsidRPr="004F67E7">
        <w:rPr>
          <w:rFonts w:ascii="楷体" w:eastAsia="楷体" w:hAnsi="楷体" w:hint="eastAsia"/>
          <w:sz w:val="24"/>
          <w:szCs w:val="24"/>
        </w:rPr>
        <w:t>使用JNA方式调用动态链接库</w:t>
      </w:r>
    </w:p>
    <w:p w14:paraId="0EEDE0D0" w14:textId="09B3B7D2" w:rsidR="004F67E7" w:rsidRPr="004F67E7" w:rsidRDefault="004F67E7" w:rsidP="004F67E7">
      <w:pPr>
        <w:pStyle w:val="a8"/>
        <w:spacing w:line="360" w:lineRule="auto"/>
        <w:ind w:firstLine="480"/>
        <w:rPr>
          <w:rFonts w:ascii="楷体" w:eastAsia="楷体" w:hAnsi="楷体"/>
          <w:sz w:val="24"/>
          <w:szCs w:val="24"/>
        </w:rPr>
      </w:pPr>
      <w:r w:rsidRPr="004F67E7">
        <w:rPr>
          <w:rFonts w:ascii="楷体" w:eastAsia="楷体" w:hAnsi="楷体" w:hint="eastAsia"/>
          <w:sz w:val="24"/>
          <w:szCs w:val="24"/>
        </w:rPr>
        <w:t>通过</w:t>
      </w:r>
      <w:proofErr w:type="spellStart"/>
      <w:r w:rsidRPr="004F67E7">
        <w:rPr>
          <w:rFonts w:ascii="楷体" w:eastAsia="楷体" w:hAnsi="楷体"/>
          <w:sz w:val="24"/>
          <w:szCs w:val="24"/>
        </w:rPr>
        <w:t>Native.loadLibrary</w:t>
      </w:r>
      <w:proofErr w:type="spellEnd"/>
      <w:r w:rsidRPr="004F67E7">
        <w:rPr>
          <w:rFonts w:ascii="楷体" w:eastAsia="楷体" w:hAnsi="楷体" w:hint="eastAsia"/>
          <w:sz w:val="24"/>
          <w:szCs w:val="24"/>
        </w:rPr>
        <w:t>(</w:t>
      </w:r>
      <w:r w:rsidR="007F278B">
        <w:rPr>
          <w:rFonts w:ascii="楷体" w:eastAsia="楷体" w:hAnsi="楷体" w:hint="eastAsia"/>
          <w:sz w:val="24"/>
          <w:szCs w:val="24"/>
        </w:rPr>
        <w:t xml:space="preserve">String </w:t>
      </w:r>
      <w:proofErr w:type="spellStart"/>
      <w:r w:rsidR="00A5277C">
        <w:rPr>
          <w:rFonts w:ascii="楷体" w:eastAsia="楷体" w:hAnsi="楷体" w:hint="eastAsia"/>
          <w:sz w:val="24"/>
          <w:szCs w:val="24"/>
        </w:rPr>
        <w:t>so</w:t>
      </w:r>
      <w:r w:rsidR="007F278B">
        <w:rPr>
          <w:rFonts w:ascii="楷体" w:eastAsia="楷体" w:hAnsi="楷体" w:hint="eastAsia"/>
          <w:sz w:val="24"/>
          <w:szCs w:val="24"/>
        </w:rPr>
        <w:t>Name</w:t>
      </w:r>
      <w:proofErr w:type="spellEnd"/>
      <w:r w:rsidRPr="004F67E7">
        <w:rPr>
          <w:rFonts w:ascii="楷体" w:eastAsia="楷体" w:hAnsi="楷体" w:hint="eastAsia"/>
          <w:sz w:val="24"/>
          <w:szCs w:val="24"/>
        </w:rPr>
        <w:t>)方法加载，参数为</w:t>
      </w:r>
      <w:r w:rsidR="00A5277C">
        <w:rPr>
          <w:rFonts w:ascii="楷体" w:eastAsia="楷体" w:hAnsi="楷体" w:hint="eastAsia"/>
          <w:sz w:val="24"/>
          <w:szCs w:val="24"/>
        </w:rPr>
        <w:t>so</w:t>
      </w:r>
      <w:r w:rsidRPr="004F67E7">
        <w:rPr>
          <w:rFonts w:ascii="楷体" w:eastAsia="楷体" w:hAnsi="楷体" w:hint="eastAsia"/>
          <w:sz w:val="24"/>
          <w:szCs w:val="24"/>
        </w:rPr>
        <w:t>文件的名称，即让</w:t>
      </w:r>
      <w:proofErr w:type="spellStart"/>
      <w:r w:rsidRPr="004F67E7">
        <w:rPr>
          <w:rFonts w:ascii="楷体" w:eastAsia="楷体" w:hAnsi="楷体" w:hint="eastAsia"/>
          <w:sz w:val="24"/>
          <w:szCs w:val="24"/>
        </w:rPr>
        <w:t>jna</w:t>
      </w:r>
      <w:proofErr w:type="spellEnd"/>
      <w:r w:rsidRPr="004F67E7">
        <w:rPr>
          <w:rFonts w:ascii="楷体" w:eastAsia="楷体" w:hAnsi="楷体" w:hint="eastAsia"/>
          <w:sz w:val="24"/>
          <w:szCs w:val="24"/>
        </w:rPr>
        <w:t>自己</w:t>
      </w:r>
      <w:proofErr w:type="gramStart"/>
      <w:r w:rsidRPr="004F67E7">
        <w:rPr>
          <w:rFonts w:ascii="楷体" w:eastAsia="楷体" w:hAnsi="楷体" w:hint="eastAsia"/>
          <w:sz w:val="24"/>
          <w:szCs w:val="24"/>
        </w:rPr>
        <w:t>去环境</w:t>
      </w:r>
      <w:proofErr w:type="gramEnd"/>
      <w:r w:rsidRPr="004F67E7">
        <w:rPr>
          <w:rFonts w:ascii="楷体" w:eastAsia="楷体" w:hAnsi="楷体" w:hint="eastAsia"/>
          <w:sz w:val="24"/>
          <w:szCs w:val="24"/>
        </w:rPr>
        <w:t>目录中查找该文件。</w:t>
      </w:r>
    </w:p>
    <w:p w14:paraId="56D631DA" w14:textId="77777777" w:rsidR="004F67E7" w:rsidRPr="004F67E7" w:rsidRDefault="004F67E7" w:rsidP="004F67E7">
      <w:pPr>
        <w:pStyle w:val="a8"/>
        <w:spacing w:line="360" w:lineRule="auto"/>
        <w:ind w:firstLine="480"/>
        <w:rPr>
          <w:rFonts w:ascii="楷体" w:eastAsia="楷体" w:hAnsi="楷体"/>
          <w:sz w:val="24"/>
          <w:szCs w:val="24"/>
        </w:rPr>
      </w:pPr>
      <w:r>
        <w:rPr>
          <w:rFonts w:ascii="楷体" w:eastAsia="楷体" w:hAnsi="楷体" w:hint="eastAsia"/>
          <w:sz w:val="24"/>
          <w:szCs w:val="24"/>
        </w:rPr>
        <w:t>2)</w:t>
      </w:r>
      <w:r w:rsidRPr="004F67E7">
        <w:rPr>
          <w:rFonts w:ascii="楷体" w:eastAsia="楷体" w:hAnsi="楷体" w:hint="eastAsia"/>
          <w:sz w:val="24"/>
          <w:szCs w:val="24"/>
        </w:rPr>
        <w:t>使用JNI调用动态链接库</w:t>
      </w:r>
    </w:p>
    <w:p w14:paraId="72434B10" w14:textId="59915529" w:rsidR="00661441" w:rsidRDefault="004F67E7" w:rsidP="004F67E7">
      <w:pPr>
        <w:pStyle w:val="a8"/>
        <w:spacing w:line="360" w:lineRule="auto"/>
        <w:ind w:firstLine="480"/>
        <w:rPr>
          <w:rFonts w:ascii="楷体" w:eastAsia="楷体" w:hAnsi="楷体"/>
          <w:sz w:val="24"/>
          <w:szCs w:val="24"/>
        </w:rPr>
      </w:pPr>
      <w:r w:rsidRPr="004F67E7">
        <w:rPr>
          <w:rFonts w:ascii="楷体" w:eastAsia="楷体" w:hAnsi="楷体" w:hint="eastAsia"/>
          <w:sz w:val="24"/>
          <w:szCs w:val="24"/>
        </w:rPr>
        <w:t>通过</w:t>
      </w:r>
      <w:proofErr w:type="spellStart"/>
      <w:r w:rsidRPr="004F67E7">
        <w:rPr>
          <w:rFonts w:ascii="楷体" w:eastAsia="楷体" w:hAnsi="楷体" w:hint="eastAsia"/>
          <w:sz w:val="24"/>
          <w:szCs w:val="24"/>
        </w:rPr>
        <w:t>System.loadLibrary</w:t>
      </w:r>
      <w:proofErr w:type="spellEnd"/>
      <w:r w:rsidRPr="004F67E7">
        <w:rPr>
          <w:rFonts w:ascii="楷体" w:eastAsia="楷体" w:hAnsi="楷体" w:hint="eastAsia"/>
          <w:sz w:val="24"/>
          <w:szCs w:val="24"/>
        </w:rPr>
        <w:t>(</w:t>
      </w:r>
      <w:r w:rsidR="007F278B">
        <w:rPr>
          <w:rFonts w:ascii="楷体" w:eastAsia="楷体" w:hAnsi="楷体" w:hint="eastAsia"/>
          <w:sz w:val="24"/>
          <w:szCs w:val="24"/>
        </w:rPr>
        <w:t xml:space="preserve">String </w:t>
      </w:r>
      <w:proofErr w:type="spellStart"/>
      <w:r w:rsidR="00A5277C">
        <w:rPr>
          <w:rFonts w:ascii="楷体" w:eastAsia="楷体" w:hAnsi="楷体" w:hint="eastAsia"/>
          <w:sz w:val="24"/>
          <w:szCs w:val="24"/>
        </w:rPr>
        <w:t>so</w:t>
      </w:r>
      <w:r w:rsidR="007F278B">
        <w:rPr>
          <w:rFonts w:ascii="楷体" w:eastAsia="楷体" w:hAnsi="楷体" w:hint="eastAsia"/>
          <w:sz w:val="24"/>
          <w:szCs w:val="24"/>
        </w:rPr>
        <w:t>Name</w:t>
      </w:r>
      <w:proofErr w:type="spellEnd"/>
      <w:r w:rsidRPr="004F67E7">
        <w:rPr>
          <w:rFonts w:ascii="楷体" w:eastAsia="楷体" w:hAnsi="楷体" w:hint="eastAsia"/>
          <w:sz w:val="24"/>
          <w:szCs w:val="24"/>
        </w:rPr>
        <w:t>)方法加载。</w:t>
      </w:r>
    </w:p>
    <w:p w14:paraId="10E0FB38" w14:textId="77777777" w:rsidR="004A149F" w:rsidRDefault="004A149F" w:rsidP="004F67E7">
      <w:pPr>
        <w:pStyle w:val="a8"/>
        <w:spacing w:line="360" w:lineRule="auto"/>
        <w:ind w:firstLine="480"/>
        <w:rPr>
          <w:rFonts w:ascii="楷体" w:eastAsia="楷体" w:hAnsi="楷体"/>
          <w:sz w:val="24"/>
          <w:szCs w:val="24"/>
        </w:rPr>
      </w:pPr>
    </w:p>
    <w:p w14:paraId="631F3CC4" w14:textId="77777777" w:rsidR="004A149F" w:rsidRPr="0009265B" w:rsidRDefault="004A149F" w:rsidP="0009265B">
      <w:pPr>
        <w:spacing w:line="360" w:lineRule="auto"/>
        <w:rPr>
          <w:rFonts w:ascii="楷体" w:eastAsia="楷体" w:hAnsi="楷体"/>
          <w:sz w:val="24"/>
          <w:szCs w:val="24"/>
        </w:rPr>
      </w:pPr>
    </w:p>
    <w:p w14:paraId="21D17284" w14:textId="77777777" w:rsidR="006C7B4C" w:rsidRDefault="00687584"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lastRenderedPageBreak/>
        <w:t>错误</w:t>
      </w:r>
      <w:r w:rsidR="002E29C6">
        <w:rPr>
          <w:rFonts w:ascii="微软雅黑" w:eastAsia="微软雅黑" w:hAnsi="微软雅黑" w:hint="eastAsia"/>
          <w:b/>
          <w:sz w:val="30"/>
          <w:szCs w:val="30"/>
        </w:rPr>
        <w:t>信息规范</w:t>
      </w:r>
    </w:p>
    <w:p w14:paraId="09DEA40D" w14:textId="77777777" w:rsidR="00144EA2" w:rsidRPr="00380F83" w:rsidRDefault="00144EA2" w:rsidP="005570ED">
      <w:pPr>
        <w:pStyle w:val="a8"/>
        <w:numPr>
          <w:ilvl w:val="2"/>
          <w:numId w:val="21"/>
        </w:numPr>
        <w:ind w:firstLineChars="0"/>
        <w:outlineLvl w:val="2"/>
        <w:rPr>
          <w:rFonts w:ascii="微软雅黑" w:eastAsia="微软雅黑" w:hAnsi="微软雅黑"/>
          <w:b/>
          <w:sz w:val="28"/>
          <w:szCs w:val="28"/>
        </w:rPr>
      </w:pPr>
      <w:r w:rsidRPr="00380F83">
        <w:rPr>
          <w:rFonts w:ascii="微软雅黑" w:eastAsia="微软雅黑" w:hAnsi="微软雅黑" w:hint="eastAsia"/>
          <w:b/>
          <w:sz w:val="28"/>
          <w:szCs w:val="28"/>
        </w:rPr>
        <w:t>错误码规范</w:t>
      </w:r>
    </w:p>
    <w:p w14:paraId="3D4846C9" w14:textId="77777777" w:rsidR="00144EA2" w:rsidRPr="007C5978" w:rsidRDefault="00DF1495" w:rsidP="00144EA2">
      <w:pPr>
        <w:spacing w:line="360" w:lineRule="auto"/>
        <w:ind w:firstLineChars="200" w:firstLine="480"/>
        <w:rPr>
          <w:rFonts w:ascii="楷体" w:eastAsia="楷体" w:hAnsi="楷体"/>
          <w:sz w:val="24"/>
          <w:szCs w:val="24"/>
        </w:rPr>
      </w:pPr>
      <w:r>
        <w:rPr>
          <w:rFonts w:ascii="楷体" w:eastAsia="楷体" w:hAnsi="楷体" w:hint="eastAsia"/>
          <w:sz w:val="24"/>
          <w:szCs w:val="24"/>
        </w:rPr>
        <w:t>错误码为10位，</w:t>
      </w:r>
      <w:r w:rsidR="00144EA2" w:rsidRPr="007C5978">
        <w:rPr>
          <w:rFonts w:ascii="楷体" w:eastAsia="楷体" w:hAnsi="楷体" w:hint="eastAsia"/>
          <w:sz w:val="24"/>
          <w:szCs w:val="24"/>
        </w:rPr>
        <w:t>错误码定义的规范为：</w:t>
      </w:r>
    </w:p>
    <w:p w14:paraId="18D0727A" w14:textId="77777777" w:rsidR="00DF1495" w:rsidRDefault="00DF1495" w:rsidP="005570ED">
      <w:pPr>
        <w:pStyle w:val="a8"/>
        <w:numPr>
          <w:ilvl w:val="0"/>
          <w:numId w:val="6"/>
        </w:numPr>
        <w:spacing w:line="360" w:lineRule="auto"/>
        <w:ind w:firstLineChars="0"/>
        <w:rPr>
          <w:rFonts w:ascii="楷体" w:eastAsia="楷体" w:hAnsi="楷体"/>
          <w:sz w:val="24"/>
          <w:szCs w:val="24"/>
        </w:rPr>
      </w:pPr>
      <w:r>
        <w:rPr>
          <w:rFonts w:ascii="楷体" w:eastAsia="楷体" w:hAnsi="楷体" w:hint="eastAsia"/>
          <w:sz w:val="24"/>
          <w:szCs w:val="24"/>
        </w:rPr>
        <w:t>对于各类驱动均可能出现的错误，由本文档对其进行定义，命令规则为：DRV+7位数字。</w:t>
      </w:r>
    </w:p>
    <w:p w14:paraId="3069B030" w14:textId="114F9E9D" w:rsidR="00144EA2" w:rsidRPr="00380F83" w:rsidRDefault="00726E4A" w:rsidP="005570ED">
      <w:pPr>
        <w:pStyle w:val="a8"/>
        <w:numPr>
          <w:ilvl w:val="2"/>
          <w:numId w:val="21"/>
        </w:numPr>
        <w:ind w:firstLineChars="0"/>
        <w:outlineLvl w:val="2"/>
        <w:rPr>
          <w:rFonts w:ascii="微软雅黑" w:eastAsia="微软雅黑" w:hAnsi="微软雅黑"/>
          <w:b/>
          <w:sz w:val="28"/>
          <w:szCs w:val="28"/>
        </w:rPr>
      </w:pPr>
      <w:r>
        <w:rPr>
          <w:rFonts w:ascii="微软雅黑" w:eastAsia="微软雅黑" w:hAnsi="微软雅黑" w:hint="eastAsia"/>
          <w:b/>
          <w:sz w:val="28"/>
          <w:szCs w:val="28"/>
        </w:rPr>
        <w:t>通用</w:t>
      </w:r>
      <w:r w:rsidR="00144EA2" w:rsidRPr="00380F83">
        <w:rPr>
          <w:rFonts w:ascii="微软雅黑" w:eastAsia="微软雅黑" w:hAnsi="微软雅黑" w:hint="eastAsia"/>
          <w:b/>
          <w:sz w:val="28"/>
          <w:szCs w:val="28"/>
        </w:rPr>
        <w:t>错误编号</w:t>
      </w:r>
    </w:p>
    <w:p w14:paraId="6198FE7F" w14:textId="77777777" w:rsidR="00144EA2" w:rsidRPr="00DF1495" w:rsidRDefault="00144EA2" w:rsidP="00144EA2">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错误码编号应在应用中不断完善更新</w:t>
      </w:r>
      <w:r w:rsidR="00DF1495" w:rsidRPr="00DF1495">
        <w:rPr>
          <w:rFonts w:ascii="楷体" w:eastAsia="楷体" w:hAnsi="楷体" w:hint="eastAsia"/>
          <w:sz w:val="24"/>
          <w:szCs w:val="24"/>
        </w:rPr>
        <w:t>。</w:t>
      </w:r>
    </w:p>
    <w:tbl>
      <w:tblPr>
        <w:tblStyle w:val="11"/>
        <w:tblW w:w="0" w:type="auto"/>
        <w:tblLook w:val="04A0" w:firstRow="1" w:lastRow="0" w:firstColumn="1" w:lastColumn="0" w:noHBand="0" w:noVBand="1"/>
      </w:tblPr>
      <w:tblGrid>
        <w:gridCol w:w="3547"/>
        <w:gridCol w:w="3399"/>
      </w:tblGrid>
      <w:tr w:rsidR="00144EA2" w:rsidRPr="003C5CF1" w14:paraId="3FD014B5" w14:textId="77777777" w:rsidTr="00DF149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45683EE7" w14:textId="77777777" w:rsidR="00144EA2" w:rsidRPr="003C5CF1" w:rsidRDefault="00144EA2" w:rsidP="00DF1495">
            <w:r w:rsidRPr="003C5CF1">
              <w:rPr>
                <w:rFonts w:hint="eastAsia"/>
              </w:rPr>
              <w:t>错误编号</w:t>
            </w:r>
          </w:p>
        </w:tc>
        <w:tc>
          <w:tcPr>
            <w:tcW w:w="3399" w:type="dxa"/>
          </w:tcPr>
          <w:p w14:paraId="4B420BEB" w14:textId="77777777" w:rsidR="00144EA2" w:rsidRPr="003C5CF1" w:rsidRDefault="00144EA2" w:rsidP="00137270">
            <w:pPr>
              <w:cnfStyle w:val="100000000000" w:firstRow="1" w:lastRow="0" w:firstColumn="0" w:lastColumn="0" w:oddVBand="0" w:evenVBand="0" w:oddHBand="0" w:evenHBand="0" w:firstRowFirstColumn="0" w:firstRowLastColumn="0" w:lastRowFirstColumn="0" w:lastRowLastColumn="0"/>
            </w:pPr>
            <w:r w:rsidRPr="003C5CF1">
              <w:rPr>
                <w:rFonts w:hint="eastAsia"/>
              </w:rPr>
              <w:t>错误</w:t>
            </w:r>
            <w:r w:rsidR="00137270">
              <w:rPr>
                <w:rFonts w:hint="eastAsia"/>
              </w:rPr>
              <w:t>描述</w:t>
            </w:r>
          </w:p>
        </w:tc>
      </w:tr>
      <w:tr w:rsidR="00144EA2" w:rsidRPr="003C5CF1" w14:paraId="4C4C88D2" w14:textId="77777777" w:rsidTr="00DF149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2CB73188" w14:textId="77777777" w:rsidR="00144EA2" w:rsidRPr="003C5CF1" w:rsidRDefault="00DF1495" w:rsidP="00DF1495">
            <w:r>
              <w:rPr>
                <w:rFonts w:hint="eastAsia"/>
              </w:rPr>
              <w:t>DRV0000001</w:t>
            </w:r>
          </w:p>
        </w:tc>
        <w:tc>
          <w:tcPr>
            <w:tcW w:w="3399" w:type="dxa"/>
          </w:tcPr>
          <w:p w14:paraId="0AF3F6B7" w14:textId="77777777" w:rsidR="00144EA2" w:rsidRPr="003C5CF1" w:rsidRDefault="00144EA2" w:rsidP="00DF1495">
            <w:pPr>
              <w:cnfStyle w:val="000000100000" w:firstRow="0" w:lastRow="0" w:firstColumn="0" w:lastColumn="0" w:oddVBand="0" w:evenVBand="0" w:oddHBand="1" w:evenHBand="0" w:firstRowFirstColumn="0" w:firstRowLastColumn="0" w:lastRowFirstColumn="0" w:lastRowLastColumn="0"/>
            </w:pPr>
            <w:r w:rsidRPr="003C5CF1">
              <w:rPr>
                <w:rFonts w:hint="eastAsia"/>
              </w:rPr>
              <w:t>未知错误</w:t>
            </w:r>
          </w:p>
        </w:tc>
      </w:tr>
      <w:tr w:rsidR="00144EA2" w:rsidRPr="003C5CF1" w14:paraId="413B86C9" w14:textId="77777777" w:rsidTr="00DF1495">
        <w:trPr>
          <w:trHeight w:val="299"/>
        </w:trPr>
        <w:tc>
          <w:tcPr>
            <w:cnfStyle w:val="001000000000" w:firstRow="0" w:lastRow="0" w:firstColumn="1" w:lastColumn="0" w:oddVBand="0" w:evenVBand="0" w:oddHBand="0" w:evenHBand="0" w:firstRowFirstColumn="0" w:firstRowLastColumn="0" w:lastRowFirstColumn="0" w:lastRowLastColumn="0"/>
            <w:tcW w:w="3547" w:type="dxa"/>
          </w:tcPr>
          <w:p w14:paraId="2F29BEED" w14:textId="77777777" w:rsidR="00144EA2" w:rsidRPr="003C5CF1" w:rsidRDefault="00DF1495" w:rsidP="00DF1495">
            <w:r>
              <w:rPr>
                <w:rFonts w:hint="eastAsia"/>
              </w:rPr>
              <w:t>DRV0000002</w:t>
            </w:r>
          </w:p>
        </w:tc>
        <w:tc>
          <w:tcPr>
            <w:tcW w:w="3399" w:type="dxa"/>
          </w:tcPr>
          <w:p w14:paraId="6F8E4D61" w14:textId="77777777" w:rsidR="00144EA2" w:rsidRPr="003C5CF1" w:rsidRDefault="00144EA2" w:rsidP="00DF1495">
            <w:pPr>
              <w:cnfStyle w:val="000000000000" w:firstRow="0" w:lastRow="0" w:firstColumn="0" w:lastColumn="0" w:oddVBand="0" w:evenVBand="0" w:oddHBand="0" w:evenHBand="0" w:firstRowFirstColumn="0" w:firstRowLastColumn="0" w:lastRowFirstColumn="0" w:lastRowLastColumn="0"/>
            </w:pPr>
            <w:r w:rsidRPr="003C5CF1">
              <w:rPr>
                <w:rFonts w:hint="eastAsia"/>
              </w:rPr>
              <w:t>超时错误</w:t>
            </w:r>
          </w:p>
        </w:tc>
      </w:tr>
      <w:tr w:rsidR="00144EA2" w:rsidRPr="003C5CF1" w14:paraId="16F2A576" w14:textId="77777777" w:rsidTr="00DF149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23AEB34C" w14:textId="77777777" w:rsidR="00144EA2" w:rsidRPr="003C5CF1" w:rsidRDefault="00DF1495" w:rsidP="00DF1495">
            <w:r>
              <w:rPr>
                <w:rFonts w:hint="eastAsia"/>
              </w:rPr>
              <w:t>DRV0000003</w:t>
            </w:r>
          </w:p>
        </w:tc>
        <w:tc>
          <w:tcPr>
            <w:tcW w:w="3399" w:type="dxa"/>
          </w:tcPr>
          <w:p w14:paraId="00214221" w14:textId="77777777" w:rsidR="00144EA2" w:rsidRPr="003C5CF1" w:rsidRDefault="00144EA2" w:rsidP="00DF1495">
            <w:pPr>
              <w:cnfStyle w:val="000000100000" w:firstRow="0" w:lastRow="0" w:firstColumn="0" w:lastColumn="0" w:oddVBand="0" w:evenVBand="0" w:oddHBand="1" w:evenHBand="0" w:firstRowFirstColumn="0" w:firstRowLastColumn="0" w:lastRowFirstColumn="0" w:lastRowLastColumn="0"/>
            </w:pPr>
            <w:r w:rsidRPr="003C5CF1">
              <w:rPr>
                <w:rFonts w:hint="eastAsia"/>
              </w:rPr>
              <w:t>打开串口失败</w:t>
            </w:r>
          </w:p>
        </w:tc>
      </w:tr>
      <w:tr w:rsidR="00144EA2" w:rsidRPr="003C5CF1" w14:paraId="6294905D" w14:textId="77777777" w:rsidTr="00DF1495">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5C25F8E" w14:textId="77777777" w:rsidR="00144EA2" w:rsidRPr="003C5CF1" w:rsidRDefault="00DF1495" w:rsidP="00DF1495">
            <w:r>
              <w:rPr>
                <w:rFonts w:hint="eastAsia"/>
              </w:rPr>
              <w:t>DRV0000004</w:t>
            </w:r>
          </w:p>
        </w:tc>
        <w:tc>
          <w:tcPr>
            <w:tcW w:w="3399" w:type="dxa"/>
          </w:tcPr>
          <w:p w14:paraId="3CD8C1EE" w14:textId="77777777" w:rsidR="00144EA2" w:rsidRPr="003C5CF1" w:rsidRDefault="00144EA2" w:rsidP="00DF1495">
            <w:pPr>
              <w:cnfStyle w:val="000000000000" w:firstRow="0" w:lastRow="0" w:firstColumn="0" w:lastColumn="0" w:oddVBand="0" w:evenVBand="0" w:oddHBand="0" w:evenHBand="0" w:firstRowFirstColumn="0" w:firstRowLastColumn="0" w:lastRowFirstColumn="0" w:lastRowLastColumn="0"/>
            </w:pPr>
            <w:r w:rsidRPr="003C5CF1">
              <w:rPr>
                <w:rFonts w:hint="eastAsia"/>
              </w:rPr>
              <w:t>向串口发送数据失败</w:t>
            </w:r>
          </w:p>
        </w:tc>
      </w:tr>
      <w:tr w:rsidR="00144EA2" w:rsidRPr="003C5CF1" w14:paraId="0630BC5C" w14:textId="77777777" w:rsidTr="00DF149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87335DE" w14:textId="77777777" w:rsidR="00144EA2" w:rsidRPr="003C5CF1" w:rsidRDefault="00DF1495" w:rsidP="00DF1495">
            <w:r>
              <w:rPr>
                <w:rFonts w:hint="eastAsia"/>
              </w:rPr>
              <w:t>DRV0000005</w:t>
            </w:r>
          </w:p>
        </w:tc>
        <w:tc>
          <w:tcPr>
            <w:tcW w:w="3399" w:type="dxa"/>
          </w:tcPr>
          <w:p w14:paraId="76E6900A" w14:textId="77777777" w:rsidR="00144EA2" w:rsidRPr="003C5CF1" w:rsidRDefault="00144EA2" w:rsidP="00DF1495">
            <w:pPr>
              <w:cnfStyle w:val="000000100000" w:firstRow="0" w:lastRow="0" w:firstColumn="0" w:lastColumn="0" w:oddVBand="0" w:evenVBand="0" w:oddHBand="1" w:evenHBand="0" w:firstRowFirstColumn="0" w:firstRowLastColumn="0" w:lastRowFirstColumn="0" w:lastRowLastColumn="0"/>
            </w:pPr>
            <w:r w:rsidRPr="003C5CF1">
              <w:rPr>
                <w:rFonts w:hint="eastAsia"/>
              </w:rPr>
              <w:t>接口参数错误</w:t>
            </w:r>
          </w:p>
        </w:tc>
      </w:tr>
      <w:tr w:rsidR="00926BC1" w:rsidRPr="003C5CF1" w14:paraId="01A76FF5" w14:textId="77777777" w:rsidTr="00DF1495">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6B6B81E" w14:textId="77777777" w:rsidR="00926BC1" w:rsidRDefault="00926BC1" w:rsidP="00DF1495">
            <w:r>
              <w:rPr>
                <w:rFonts w:hint="eastAsia"/>
              </w:rPr>
              <w:t>DRV0000006</w:t>
            </w:r>
          </w:p>
        </w:tc>
        <w:tc>
          <w:tcPr>
            <w:tcW w:w="3399" w:type="dxa"/>
          </w:tcPr>
          <w:p w14:paraId="7AC20E31" w14:textId="77777777" w:rsidR="00926BC1" w:rsidRPr="003C5CF1" w:rsidRDefault="00926BC1" w:rsidP="00DF1495">
            <w:pPr>
              <w:cnfStyle w:val="000000000000" w:firstRow="0" w:lastRow="0" w:firstColumn="0" w:lastColumn="0" w:oddVBand="0" w:evenVBand="0" w:oddHBand="0" w:evenHBand="0" w:firstRowFirstColumn="0" w:firstRowLastColumn="0" w:lastRowFirstColumn="0" w:lastRowLastColumn="0"/>
            </w:pPr>
            <w:r>
              <w:rPr>
                <w:rFonts w:hint="eastAsia"/>
              </w:rPr>
              <w:t>找不到动态链接库</w:t>
            </w:r>
          </w:p>
        </w:tc>
      </w:tr>
      <w:tr w:rsidR="00926BC1" w:rsidRPr="003C5CF1" w14:paraId="273CC449" w14:textId="77777777" w:rsidTr="00DF149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F7EAAC0" w14:textId="77777777" w:rsidR="00926BC1" w:rsidRDefault="00926BC1" w:rsidP="00DF1495">
            <w:r>
              <w:rPr>
                <w:rFonts w:hint="eastAsia"/>
              </w:rPr>
              <w:t>DRV0000007</w:t>
            </w:r>
          </w:p>
        </w:tc>
        <w:tc>
          <w:tcPr>
            <w:tcW w:w="3399" w:type="dxa"/>
          </w:tcPr>
          <w:p w14:paraId="096949B1" w14:textId="77777777" w:rsidR="00926BC1" w:rsidRDefault="00926BC1" w:rsidP="00DF1495">
            <w:pPr>
              <w:cnfStyle w:val="000000100000" w:firstRow="0" w:lastRow="0" w:firstColumn="0" w:lastColumn="0" w:oddVBand="0" w:evenVBand="0" w:oddHBand="1" w:evenHBand="0" w:firstRowFirstColumn="0" w:firstRowLastColumn="0" w:lastRowFirstColumn="0" w:lastRowLastColumn="0"/>
            </w:pPr>
            <w:r>
              <w:rPr>
                <w:rFonts w:hint="eastAsia"/>
              </w:rPr>
              <w:t>动态链接库加载错误</w:t>
            </w:r>
          </w:p>
        </w:tc>
      </w:tr>
      <w:tr w:rsidR="00204440" w:rsidRPr="003C5CF1" w14:paraId="53D6746D" w14:textId="77777777" w:rsidTr="00DF1495">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142F075" w14:textId="77777777" w:rsidR="00204440" w:rsidRDefault="00204440" w:rsidP="00DF1495">
            <w:r>
              <w:rPr>
                <w:rFonts w:hint="eastAsia"/>
              </w:rPr>
              <w:t>DRVPRT0001</w:t>
            </w:r>
          </w:p>
        </w:tc>
        <w:tc>
          <w:tcPr>
            <w:tcW w:w="3399" w:type="dxa"/>
          </w:tcPr>
          <w:p w14:paraId="600FA915" w14:textId="77777777" w:rsidR="00204440" w:rsidRDefault="007D146E" w:rsidP="007D146E">
            <w:pPr>
              <w:cnfStyle w:val="000000000000" w:firstRow="0" w:lastRow="0" w:firstColumn="0" w:lastColumn="0" w:oddVBand="0" w:evenVBand="0" w:oddHBand="0" w:evenHBand="0" w:firstRowFirstColumn="0" w:firstRowLastColumn="0" w:lastRowFirstColumn="0" w:lastRowLastColumn="0"/>
            </w:pPr>
            <w:r>
              <w:rPr>
                <w:rFonts w:hint="eastAsia"/>
              </w:rPr>
              <w:t>凭证</w:t>
            </w:r>
            <w:r w:rsidR="00204440">
              <w:rPr>
                <w:rFonts w:hint="eastAsia"/>
              </w:rPr>
              <w:t>打印机</w:t>
            </w:r>
            <w:r>
              <w:rPr>
                <w:rFonts w:hint="eastAsia"/>
              </w:rPr>
              <w:t>未放置纸张</w:t>
            </w:r>
          </w:p>
        </w:tc>
      </w:tr>
    </w:tbl>
    <w:p w14:paraId="4EDEA426" w14:textId="77777777" w:rsidR="00E64349" w:rsidRPr="00E64349" w:rsidRDefault="00E64349" w:rsidP="00E64349">
      <w:pPr>
        <w:spacing w:line="360" w:lineRule="auto"/>
        <w:ind w:firstLineChars="200" w:firstLine="480"/>
        <w:rPr>
          <w:rFonts w:ascii="楷体" w:eastAsia="楷体" w:hAnsi="楷体"/>
          <w:sz w:val="24"/>
          <w:szCs w:val="24"/>
        </w:rPr>
      </w:pPr>
    </w:p>
    <w:p w14:paraId="4E4C1E12" w14:textId="77777777" w:rsidR="00B042CC" w:rsidRPr="00F05FA4" w:rsidRDefault="00B042CC" w:rsidP="005570ED">
      <w:pPr>
        <w:pStyle w:val="a8"/>
        <w:numPr>
          <w:ilvl w:val="0"/>
          <w:numId w:val="21"/>
        </w:numPr>
        <w:ind w:left="567" w:firstLineChars="0" w:hanging="567"/>
        <w:outlineLvl w:val="0"/>
        <w:rPr>
          <w:rFonts w:ascii="微软雅黑" w:eastAsia="微软雅黑" w:hAnsi="微软雅黑"/>
          <w:b/>
          <w:sz w:val="32"/>
          <w:szCs w:val="32"/>
        </w:rPr>
      </w:pPr>
      <w:r w:rsidRPr="00F05FA4">
        <w:rPr>
          <w:rFonts w:ascii="微软雅黑" w:eastAsia="微软雅黑" w:hAnsi="微软雅黑" w:hint="eastAsia"/>
          <w:b/>
          <w:sz w:val="32"/>
          <w:szCs w:val="32"/>
        </w:rPr>
        <w:t>接口公用部分</w:t>
      </w:r>
    </w:p>
    <w:p w14:paraId="4C4A86B8" w14:textId="3DF629C0" w:rsidR="00B042CC" w:rsidRPr="00F05FA4" w:rsidRDefault="006623BD"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公用</w:t>
      </w:r>
      <w:r w:rsidR="00F316D9" w:rsidRPr="00F05FA4">
        <w:rPr>
          <w:rFonts w:ascii="微软雅黑" w:eastAsia="微软雅黑" w:hAnsi="微软雅黑" w:hint="eastAsia"/>
          <w:b/>
          <w:sz w:val="30"/>
          <w:szCs w:val="30"/>
        </w:rPr>
        <w:t>定义</w:t>
      </w:r>
    </w:p>
    <w:p w14:paraId="2AF9B6EC" w14:textId="77777777" w:rsidR="00EC3D02" w:rsidRPr="00F339D8" w:rsidRDefault="00B7615E" w:rsidP="005570ED">
      <w:pPr>
        <w:pStyle w:val="a8"/>
        <w:numPr>
          <w:ilvl w:val="2"/>
          <w:numId w:val="21"/>
        </w:numPr>
        <w:ind w:firstLineChars="0"/>
        <w:outlineLvl w:val="2"/>
        <w:rPr>
          <w:rFonts w:ascii="微软雅黑" w:eastAsia="微软雅黑" w:hAnsi="微软雅黑"/>
          <w:b/>
          <w:sz w:val="28"/>
          <w:szCs w:val="28"/>
        </w:rPr>
      </w:pPr>
      <w:r w:rsidRPr="00F339D8">
        <w:rPr>
          <w:rFonts w:ascii="微软雅黑" w:eastAsia="微软雅黑" w:hAnsi="微软雅黑" w:hint="eastAsia"/>
          <w:b/>
          <w:sz w:val="28"/>
          <w:szCs w:val="28"/>
        </w:rPr>
        <w:t>超时间隔</w:t>
      </w:r>
    </w:p>
    <w:p w14:paraId="48EB5280" w14:textId="77777777" w:rsidR="00B7615E" w:rsidRPr="007C5978" w:rsidRDefault="00B7615E"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超时间隔表示调用设备接口后，如果指定的间隔时间内设备没返回数据，则提示“超时错误”。</w:t>
      </w:r>
    </w:p>
    <w:p w14:paraId="06C8DF61" w14:textId="77777777" w:rsidR="006A4203" w:rsidRDefault="006A4203" w:rsidP="007C5978">
      <w:pPr>
        <w:spacing w:line="360" w:lineRule="auto"/>
        <w:ind w:firstLineChars="200" w:firstLine="480"/>
        <w:rPr>
          <w:rFonts w:ascii="楷体" w:eastAsia="楷体" w:hAnsi="楷体"/>
          <w:b/>
          <w:sz w:val="24"/>
          <w:szCs w:val="24"/>
        </w:rPr>
      </w:pPr>
      <w:r w:rsidRPr="007C5978">
        <w:rPr>
          <w:rFonts w:ascii="楷体" w:eastAsia="楷体" w:hAnsi="楷体" w:hint="eastAsia"/>
          <w:sz w:val="24"/>
          <w:szCs w:val="24"/>
        </w:rPr>
        <w:t>超</w:t>
      </w:r>
      <w:r w:rsidR="00787993" w:rsidRPr="007C5978">
        <w:rPr>
          <w:rFonts w:ascii="楷体" w:eastAsia="楷体" w:hAnsi="楷体" w:hint="eastAsia"/>
          <w:sz w:val="24"/>
          <w:szCs w:val="24"/>
        </w:rPr>
        <w:t>时间隔为整数值，表示的时间单位为秒。</w:t>
      </w:r>
      <w:r w:rsidR="00787993" w:rsidRPr="00B77304">
        <w:rPr>
          <w:rFonts w:ascii="楷体" w:eastAsia="楷体" w:hAnsi="楷体" w:hint="eastAsia"/>
          <w:b/>
          <w:sz w:val="24"/>
          <w:szCs w:val="24"/>
        </w:rPr>
        <w:t>在接口中，</w:t>
      </w:r>
      <w:r w:rsidR="007427F0" w:rsidRPr="00B77304">
        <w:rPr>
          <w:rFonts w:ascii="楷体" w:eastAsia="楷体" w:hAnsi="楷体" w:hint="eastAsia"/>
          <w:b/>
          <w:sz w:val="24"/>
          <w:szCs w:val="24"/>
        </w:rPr>
        <w:t>超时</w:t>
      </w:r>
      <w:r w:rsidR="00787993" w:rsidRPr="00B77304">
        <w:rPr>
          <w:rFonts w:ascii="楷体" w:eastAsia="楷体" w:hAnsi="楷体" w:hint="eastAsia"/>
          <w:b/>
          <w:sz w:val="24"/>
          <w:szCs w:val="24"/>
        </w:rPr>
        <w:t>参数统一定义为String</w:t>
      </w:r>
      <w:r w:rsidRPr="00B77304">
        <w:rPr>
          <w:rFonts w:ascii="楷体" w:eastAsia="楷体" w:hAnsi="楷体" w:hint="eastAsia"/>
          <w:b/>
          <w:sz w:val="24"/>
          <w:szCs w:val="24"/>
        </w:rPr>
        <w:t xml:space="preserve"> </w:t>
      </w:r>
      <w:r w:rsidR="007427F0" w:rsidRPr="00B77304">
        <w:rPr>
          <w:rFonts w:ascii="楷体" w:eastAsia="楷体" w:hAnsi="楷体" w:hint="eastAsia"/>
          <w:b/>
          <w:sz w:val="24"/>
          <w:szCs w:val="24"/>
        </w:rPr>
        <w:t xml:space="preserve"> </w:t>
      </w:r>
      <w:proofErr w:type="spellStart"/>
      <w:r w:rsidR="007427F0" w:rsidRPr="00B77304">
        <w:rPr>
          <w:rFonts w:ascii="楷体" w:eastAsia="楷体" w:hAnsi="楷体" w:hint="eastAsia"/>
          <w:b/>
          <w:sz w:val="24"/>
          <w:szCs w:val="24"/>
        </w:rPr>
        <w:t>str</w:t>
      </w:r>
      <w:r w:rsidRPr="00B77304">
        <w:rPr>
          <w:rFonts w:ascii="楷体" w:eastAsia="楷体" w:hAnsi="楷体" w:hint="eastAsia"/>
          <w:b/>
          <w:sz w:val="24"/>
          <w:szCs w:val="24"/>
        </w:rPr>
        <w:t>Timeout</w:t>
      </w:r>
      <w:proofErr w:type="spellEnd"/>
      <w:r w:rsidRPr="00B77304">
        <w:rPr>
          <w:rFonts w:ascii="楷体" w:eastAsia="楷体" w:hAnsi="楷体" w:hint="eastAsia"/>
          <w:b/>
          <w:sz w:val="24"/>
          <w:szCs w:val="24"/>
        </w:rPr>
        <w:t>。</w:t>
      </w:r>
    </w:p>
    <w:p w14:paraId="2C96FFB0" w14:textId="77777777" w:rsidR="0009265B" w:rsidRPr="007C5978" w:rsidRDefault="0009265B" w:rsidP="0009265B">
      <w:pPr>
        <w:spacing w:line="360" w:lineRule="auto"/>
        <w:ind w:firstLineChars="200" w:firstLine="480"/>
        <w:rPr>
          <w:rFonts w:ascii="楷体" w:eastAsia="楷体" w:hAnsi="楷体"/>
          <w:sz w:val="24"/>
          <w:szCs w:val="24"/>
        </w:rPr>
      </w:pPr>
    </w:p>
    <w:p w14:paraId="63622443" w14:textId="77777777" w:rsidR="00473A14" w:rsidRPr="00F339D8" w:rsidRDefault="00473A14" w:rsidP="005570ED">
      <w:pPr>
        <w:pStyle w:val="a8"/>
        <w:numPr>
          <w:ilvl w:val="1"/>
          <w:numId w:val="21"/>
        </w:numPr>
        <w:ind w:firstLineChars="0"/>
        <w:outlineLvl w:val="1"/>
        <w:rPr>
          <w:rFonts w:ascii="微软雅黑" w:eastAsia="微软雅黑" w:hAnsi="微软雅黑"/>
          <w:b/>
          <w:sz w:val="30"/>
          <w:szCs w:val="30"/>
        </w:rPr>
      </w:pPr>
      <w:r w:rsidRPr="00F339D8">
        <w:rPr>
          <w:rFonts w:ascii="微软雅黑" w:eastAsia="微软雅黑" w:hAnsi="微软雅黑" w:hint="eastAsia"/>
          <w:b/>
          <w:sz w:val="30"/>
          <w:szCs w:val="30"/>
        </w:rPr>
        <w:t>统一返回值</w:t>
      </w:r>
    </w:p>
    <w:p w14:paraId="4715F9F1" w14:textId="77777777" w:rsidR="00473A14" w:rsidRPr="007C5978" w:rsidRDefault="00473A14"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返回值是调用驱动接口后的返回。</w:t>
      </w:r>
    </w:p>
    <w:p w14:paraId="31225B62" w14:textId="77777777" w:rsidR="007409F1" w:rsidRPr="007C5978" w:rsidRDefault="007409F1"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返回值定义为：</w:t>
      </w:r>
    </w:p>
    <w:p w14:paraId="0E18875C" w14:textId="77777777" w:rsidR="00473A14" w:rsidRPr="00B77304" w:rsidRDefault="003F57B2"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t>所有接口如果有返回，则返回类型为String[]</w:t>
      </w:r>
      <w:r w:rsidR="004D124B" w:rsidRPr="00B77304">
        <w:rPr>
          <w:rFonts w:ascii="楷体" w:eastAsia="楷体" w:hAnsi="楷体" w:hint="eastAsia"/>
          <w:sz w:val="24"/>
          <w:szCs w:val="24"/>
        </w:rPr>
        <w:t>，例如为</w:t>
      </w:r>
      <w:proofErr w:type="spellStart"/>
      <w:r w:rsidR="00D5677D">
        <w:rPr>
          <w:rFonts w:ascii="楷体" w:eastAsia="楷体" w:hAnsi="楷体" w:hint="eastAsia"/>
          <w:sz w:val="24"/>
          <w:szCs w:val="24"/>
        </w:rPr>
        <w:t>aryRet</w:t>
      </w:r>
      <w:proofErr w:type="spellEnd"/>
      <w:r w:rsidRPr="00B77304">
        <w:rPr>
          <w:rFonts w:ascii="楷体" w:eastAsia="楷体" w:hAnsi="楷体" w:hint="eastAsia"/>
          <w:sz w:val="24"/>
          <w:szCs w:val="24"/>
        </w:rPr>
        <w:t>，一个字符串数组；若无返回，为void。</w:t>
      </w:r>
    </w:p>
    <w:p w14:paraId="5E0D9635" w14:textId="77777777" w:rsidR="007409F1" w:rsidRPr="00B77304" w:rsidRDefault="007409F1"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lastRenderedPageBreak/>
        <w:t>如果返回类型为String[]类型，则数组索引为0的元素值的定义如下：</w:t>
      </w:r>
    </w:p>
    <w:p w14:paraId="4A485B86" w14:textId="77777777" w:rsidR="007409F1" w:rsidRPr="00B77304" w:rsidRDefault="007409F1"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t>如果接口执行成功，则索引元素为0的元素值为“0”</w:t>
      </w:r>
      <w:r w:rsidR="004D124B" w:rsidRPr="00B77304">
        <w:rPr>
          <w:rFonts w:ascii="楷体" w:eastAsia="楷体" w:hAnsi="楷体" w:hint="eastAsia"/>
          <w:sz w:val="24"/>
          <w:szCs w:val="24"/>
        </w:rPr>
        <w:t>,例如</w:t>
      </w:r>
      <w:proofErr w:type="spellStart"/>
      <w:r w:rsidR="00D5677D">
        <w:rPr>
          <w:rFonts w:ascii="楷体" w:eastAsia="楷体" w:hAnsi="楷体" w:hint="eastAsia"/>
          <w:sz w:val="24"/>
          <w:szCs w:val="24"/>
        </w:rPr>
        <w:t>aryRet</w:t>
      </w:r>
      <w:proofErr w:type="spellEnd"/>
      <w:r w:rsidR="004D124B" w:rsidRPr="00B77304">
        <w:rPr>
          <w:rFonts w:ascii="楷体" w:eastAsia="楷体" w:hAnsi="楷体" w:hint="eastAsia"/>
          <w:sz w:val="24"/>
          <w:szCs w:val="24"/>
        </w:rPr>
        <w:t>[0]等于0</w:t>
      </w:r>
      <w:r w:rsidRPr="00B77304">
        <w:rPr>
          <w:rFonts w:ascii="楷体" w:eastAsia="楷体" w:hAnsi="楷体" w:hint="eastAsia"/>
          <w:sz w:val="24"/>
          <w:szCs w:val="24"/>
        </w:rPr>
        <w:t>；</w:t>
      </w:r>
    </w:p>
    <w:p w14:paraId="54EC0F93" w14:textId="77777777" w:rsidR="004D124B" w:rsidRPr="00B77304" w:rsidRDefault="007409F1"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t>如果接口执行失败，则索引元素为0的元素值不为“0”，</w:t>
      </w:r>
      <w:r w:rsidR="004D124B" w:rsidRPr="00B77304">
        <w:rPr>
          <w:rFonts w:ascii="楷体" w:eastAsia="楷体" w:hAnsi="楷体" w:hint="eastAsia"/>
          <w:sz w:val="24"/>
          <w:szCs w:val="24"/>
        </w:rPr>
        <w:t>为正、负整数表示的错误代码，同时索引元素为1的元素值为错误说明，例如</w:t>
      </w:r>
      <w:proofErr w:type="spellStart"/>
      <w:r w:rsidR="00D5677D">
        <w:rPr>
          <w:rFonts w:ascii="楷体" w:eastAsia="楷体" w:hAnsi="楷体" w:hint="eastAsia"/>
          <w:sz w:val="24"/>
          <w:szCs w:val="24"/>
        </w:rPr>
        <w:t>aryRet</w:t>
      </w:r>
      <w:proofErr w:type="spellEnd"/>
      <w:r w:rsidR="004D124B" w:rsidRPr="00B77304">
        <w:rPr>
          <w:rFonts w:ascii="楷体" w:eastAsia="楷体" w:hAnsi="楷体" w:hint="eastAsia"/>
          <w:sz w:val="24"/>
          <w:szCs w:val="24"/>
        </w:rPr>
        <w:t>[0]为“</w:t>
      </w:r>
      <w:r w:rsidR="00D77E5E">
        <w:rPr>
          <w:rFonts w:ascii="楷体" w:eastAsia="楷体" w:hAnsi="楷体" w:hint="eastAsia"/>
          <w:sz w:val="24"/>
          <w:szCs w:val="24"/>
        </w:rPr>
        <w:t>DRV0000001</w:t>
      </w:r>
      <w:r w:rsidR="004D124B" w:rsidRPr="00B77304">
        <w:rPr>
          <w:rFonts w:ascii="楷体" w:eastAsia="楷体" w:hAnsi="楷体" w:hint="eastAsia"/>
          <w:sz w:val="24"/>
          <w:szCs w:val="24"/>
        </w:rPr>
        <w:t>”，</w:t>
      </w:r>
      <w:proofErr w:type="spellStart"/>
      <w:r w:rsidR="00D5677D">
        <w:rPr>
          <w:rFonts w:ascii="楷体" w:eastAsia="楷体" w:hAnsi="楷体" w:hint="eastAsia"/>
          <w:sz w:val="24"/>
          <w:szCs w:val="24"/>
        </w:rPr>
        <w:t>aryRet</w:t>
      </w:r>
      <w:proofErr w:type="spellEnd"/>
      <w:r w:rsidR="004D124B" w:rsidRPr="00B77304">
        <w:rPr>
          <w:rFonts w:ascii="楷体" w:eastAsia="楷体" w:hAnsi="楷体" w:hint="eastAsia"/>
          <w:sz w:val="24"/>
          <w:szCs w:val="24"/>
        </w:rPr>
        <w:t>[1]为“未知错误”。</w:t>
      </w:r>
    </w:p>
    <w:p w14:paraId="7F1E69D1" w14:textId="77777777" w:rsidR="007409F1" w:rsidRPr="00B77304" w:rsidRDefault="007409F1"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t>返回String[]除索引为0的元素外，其它可用于装入返回数据；</w:t>
      </w:r>
    </w:p>
    <w:p w14:paraId="4CCE7AF3" w14:textId="77777777" w:rsidR="007409F1" w:rsidRPr="00B77304" w:rsidRDefault="007409F1" w:rsidP="005570ED">
      <w:pPr>
        <w:pStyle w:val="a8"/>
        <w:numPr>
          <w:ilvl w:val="0"/>
          <w:numId w:val="4"/>
        </w:numPr>
        <w:spacing w:line="360" w:lineRule="auto"/>
        <w:ind w:firstLineChars="0"/>
        <w:rPr>
          <w:rFonts w:ascii="楷体" w:eastAsia="楷体" w:hAnsi="楷体"/>
          <w:sz w:val="24"/>
          <w:szCs w:val="24"/>
        </w:rPr>
      </w:pPr>
      <w:r w:rsidRPr="00B77304">
        <w:rPr>
          <w:rFonts w:ascii="楷体" w:eastAsia="楷体" w:hAnsi="楷体" w:hint="eastAsia"/>
          <w:sz w:val="24"/>
          <w:szCs w:val="24"/>
        </w:rPr>
        <w:t>返回字符串数组的长度不限定，不同接口可有不同长度，但</w:t>
      </w:r>
      <w:r w:rsidR="002735B5" w:rsidRPr="00B77304">
        <w:rPr>
          <w:rFonts w:ascii="楷体" w:eastAsia="楷体" w:hAnsi="楷体" w:hint="eastAsia"/>
          <w:sz w:val="24"/>
          <w:szCs w:val="24"/>
        </w:rPr>
        <w:t>每个</w:t>
      </w:r>
      <w:r w:rsidRPr="00B77304">
        <w:rPr>
          <w:rFonts w:ascii="楷体" w:eastAsia="楷体" w:hAnsi="楷体" w:hint="eastAsia"/>
          <w:sz w:val="24"/>
          <w:szCs w:val="24"/>
        </w:rPr>
        <w:t>接口必须具体限定数组长度，每个元素的作用及装入的是何种数据。</w:t>
      </w:r>
    </w:p>
    <w:p w14:paraId="284F9837" w14:textId="77777777" w:rsidR="003F57B2" w:rsidRPr="007C5978" w:rsidRDefault="003F57B2"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例如读密码键盘String[]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Pr="007C5978">
        <w:rPr>
          <w:rFonts w:ascii="楷体" w:eastAsia="楷体" w:hAnsi="楷体" w:hint="eastAsia"/>
          <w:sz w:val="24"/>
          <w:szCs w:val="24"/>
        </w:rPr>
        <w:t>readPin</w:t>
      </w:r>
      <w:proofErr w:type="spellEnd"/>
      <w:r w:rsidRPr="007C5978">
        <w:rPr>
          <w:rFonts w:ascii="楷体" w:eastAsia="楷体" w:hAnsi="楷体" w:hint="eastAsia"/>
          <w:sz w:val="24"/>
          <w:szCs w:val="24"/>
        </w:rPr>
        <w:t>( arg1, arg2, arg3……)；返回值</w:t>
      </w:r>
      <w:proofErr w:type="spellStart"/>
      <w:r w:rsidR="00D5677D">
        <w:rPr>
          <w:rFonts w:ascii="楷体" w:eastAsia="楷体" w:hAnsi="楷体" w:hint="eastAsia"/>
          <w:sz w:val="24"/>
          <w:szCs w:val="24"/>
        </w:rPr>
        <w:t>aryRet</w:t>
      </w:r>
      <w:proofErr w:type="spellEnd"/>
      <w:r w:rsidR="007409F1" w:rsidRPr="007C5978">
        <w:rPr>
          <w:rFonts w:ascii="楷体" w:eastAsia="楷体" w:hAnsi="楷体" w:hint="eastAsia"/>
          <w:sz w:val="24"/>
          <w:szCs w:val="24"/>
        </w:rPr>
        <w:t>为一</w:t>
      </w:r>
      <w:r w:rsidR="002735B5" w:rsidRPr="007C5978">
        <w:rPr>
          <w:rFonts w:ascii="楷体" w:eastAsia="楷体" w:hAnsi="楷体" w:hint="eastAsia"/>
          <w:sz w:val="24"/>
          <w:szCs w:val="24"/>
        </w:rPr>
        <w:t>个字符串数组，如果执行成功，</w:t>
      </w:r>
      <w:proofErr w:type="spellStart"/>
      <w:r w:rsidR="00D5677D">
        <w:rPr>
          <w:rFonts w:ascii="楷体" w:eastAsia="楷体" w:hAnsi="楷体" w:hint="eastAsia"/>
          <w:sz w:val="24"/>
          <w:szCs w:val="24"/>
        </w:rPr>
        <w:t>aryRet</w:t>
      </w:r>
      <w:proofErr w:type="spellEnd"/>
      <w:r w:rsidR="002735B5" w:rsidRPr="007C5978">
        <w:rPr>
          <w:rFonts w:ascii="楷体" w:eastAsia="楷体" w:hAnsi="楷体" w:hint="eastAsia"/>
          <w:sz w:val="24"/>
          <w:szCs w:val="24"/>
        </w:rPr>
        <w:t>[0]为0。</w:t>
      </w:r>
    </w:p>
    <w:p w14:paraId="2C71313B" w14:textId="77777777" w:rsidR="00714C29" w:rsidRPr="006623BD" w:rsidRDefault="00714C29" w:rsidP="0009265B">
      <w:pPr>
        <w:spacing w:line="360" w:lineRule="auto"/>
        <w:rPr>
          <w:rFonts w:ascii="楷体" w:eastAsia="楷体" w:hAnsi="楷体"/>
          <w:sz w:val="24"/>
          <w:szCs w:val="24"/>
        </w:rPr>
      </w:pPr>
    </w:p>
    <w:p w14:paraId="0D7A6660" w14:textId="77777777" w:rsidR="00B042CC" w:rsidRPr="00785926" w:rsidRDefault="0050237A" w:rsidP="005570ED">
      <w:pPr>
        <w:pStyle w:val="a8"/>
        <w:numPr>
          <w:ilvl w:val="0"/>
          <w:numId w:val="21"/>
        </w:numPr>
        <w:ind w:left="567" w:firstLineChars="0" w:hanging="567"/>
        <w:outlineLvl w:val="0"/>
        <w:rPr>
          <w:rFonts w:ascii="微软雅黑" w:eastAsia="微软雅黑" w:hAnsi="微软雅黑"/>
          <w:b/>
          <w:sz w:val="32"/>
          <w:szCs w:val="32"/>
        </w:rPr>
      </w:pPr>
      <w:r w:rsidRPr="00785926">
        <w:rPr>
          <w:rFonts w:ascii="微软雅黑" w:eastAsia="微软雅黑" w:hAnsi="微软雅黑" w:hint="eastAsia"/>
          <w:b/>
          <w:sz w:val="32"/>
          <w:szCs w:val="32"/>
        </w:rPr>
        <w:t>密码键盘</w:t>
      </w:r>
    </w:p>
    <w:p w14:paraId="2BB61E5C" w14:textId="77777777" w:rsidR="0057765E" w:rsidRPr="007C5978" w:rsidRDefault="00065618"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密码键盘用于客户输入账户密码，驱动只有一个接口。另外</w:t>
      </w:r>
      <w:proofErr w:type="gramStart"/>
      <w:r w:rsidRPr="007C5978">
        <w:rPr>
          <w:rFonts w:ascii="楷体" w:eastAsia="楷体" w:hAnsi="楷体" w:hint="eastAsia"/>
          <w:sz w:val="24"/>
          <w:szCs w:val="24"/>
        </w:rPr>
        <w:t>柜外清也</w:t>
      </w:r>
      <w:proofErr w:type="gramEnd"/>
      <w:r w:rsidRPr="007C5978">
        <w:rPr>
          <w:rFonts w:ascii="楷体" w:eastAsia="楷体" w:hAnsi="楷体" w:hint="eastAsia"/>
          <w:sz w:val="24"/>
          <w:szCs w:val="24"/>
        </w:rPr>
        <w:t>集成了密码键盘功能，其接口与此一致。</w:t>
      </w:r>
    </w:p>
    <w:p w14:paraId="04B76CB8" w14:textId="77777777" w:rsidR="00065618" w:rsidRPr="00785926" w:rsidRDefault="00331AA7" w:rsidP="005570ED">
      <w:pPr>
        <w:pStyle w:val="a8"/>
        <w:numPr>
          <w:ilvl w:val="1"/>
          <w:numId w:val="21"/>
        </w:numPr>
        <w:ind w:firstLineChars="0"/>
        <w:outlineLvl w:val="1"/>
        <w:rPr>
          <w:rFonts w:ascii="微软雅黑" w:eastAsia="微软雅黑" w:hAnsi="微软雅黑"/>
          <w:b/>
          <w:sz w:val="30"/>
          <w:szCs w:val="30"/>
        </w:rPr>
      </w:pPr>
      <w:r w:rsidRPr="00785926">
        <w:rPr>
          <w:rFonts w:ascii="微软雅黑" w:eastAsia="微软雅黑" w:hAnsi="微软雅黑" w:hint="eastAsia"/>
          <w:b/>
          <w:sz w:val="30"/>
          <w:szCs w:val="30"/>
        </w:rPr>
        <w:t>录入密码</w:t>
      </w:r>
    </w:p>
    <w:p w14:paraId="0BD2724A" w14:textId="77777777" w:rsidR="001F6F5B" w:rsidRPr="007C5978" w:rsidRDefault="00DC6DE7"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调用录入密码接口时，密码键盘提示客户输入密码，客户输入密码后接口返回密码。</w:t>
      </w:r>
    </w:p>
    <w:p w14:paraId="23773124" w14:textId="77777777" w:rsidR="00AB1943" w:rsidRDefault="00AB1943"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若客户输入密码需要更改，按键盘上的“清除”键，</w:t>
      </w:r>
      <w:r w:rsidR="00D25931" w:rsidRPr="007C5978">
        <w:rPr>
          <w:rFonts w:ascii="楷体" w:eastAsia="楷体" w:hAnsi="楷体" w:hint="eastAsia"/>
          <w:sz w:val="24"/>
          <w:szCs w:val="24"/>
        </w:rPr>
        <w:t>清除密码，继续输入密码，按“确认”键提交。</w:t>
      </w:r>
    </w:p>
    <w:p w14:paraId="37DBD6C8" w14:textId="77777777" w:rsidR="0009265B" w:rsidRPr="007C5978" w:rsidRDefault="0009265B" w:rsidP="007C5978">
      <w:pPr>
        <w:spacing w:line="360" w:lineRule="auto"/>
        <w:ind w:firstLineChars="200" w:firstLine="480"/>
        <w:rPr>
          <w:rFonts w:ascii="楷体" w:eastAsia="楷体" w:hAnsi="楷体"/>
          <w:sz w:val="24"/>
          <w:szCs w:val="24"/>
        </w:rPr>
      </w:pPr>
    </w:p>
    <w:p w14:paraId="2EA4E4A8" w14:textId="77777777" w:rsidR="001F6F5B" w:rsidRPr="00785926" w:rsidRDefault="00206F0C"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06E4CBD0" w14:textId="07CB9A51" w:rsidR="001F6F5B" w:rsidRPr="007C5978" w:rsidRDefault="008804CD" w:rsidP="007C5978">
      <w:pPr>
        <w:spacing w:line="360" w:lineRule="auto"/>
        <w:ind w:firstLineChars="200" w:firstLine="480"/>
        <w:rPr>
          <w:rFonts w:ascii="楷体" w:eastAsia="楷体" w:hAnsi="楷体"/>
          <w:sz w:val="24"/>
          <w:szCs w:val="24"/>
        </w:rPr>
      </w:pPr>
      <w:proofErr w:type="gramStart"/>
      <w:r w:rsidRPr="007C5978">
        <w:rPr>
          <w:rFonts w:ascii="楷体" w:eastAsia="楷体" w:hAnsi="楷体" w:hint="eastAsia"/>
          <w:sz w:val="24"/>
          <w:szCs w:val="24"/>
        </w:rPr>
        <w:t>String[</w:t>
      </w:r>
      <w:proofErr w:type="gram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readPin</w:t>
      </w:r>
      <w:proofErr w:type="spellEnd"/>
      <w:r w:rsidRPr="007C5978">
        <w:rPr>
          <w:rFonts w:ascii="楷体" w:eastAsia="楷体" w:hAnsi="楷体" w:hint="eastAsia"/>
          <w:sz w:val="24"/>
          <w:szCs w:val="24"/>
        </w:rPr>
        <w:t>(</w:t>
      </w:r>
      <w:proofErr w:type="spellStart"/>
      <w:r w:rsidRPr="007C5978">
        <w:rPr>
          <w:rFonts w:ascii="楷体" w:eastAsia="楷体" w:hAnsi="楷体" w:hint="eastAsia"/>
          <w:sz w:val="24"/>
          <w:szCs w:val="24"/>
        </w:rPr>
        <w:t>int</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iEncryType</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int</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iTimes</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int</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iLength</w:t>
      </w:r>
      <w:proofErr w:type="spellEnd"/>
      <w:r w:rsidRPr="007C5978">
        <w:rPr>
          <w:rFonts w:ascii="楷体" w:eastAsia="楷体" w:hAnsi="楷体" w:hint="eastAsia"/>
          <w:sz w:val="24"/>
          <w:szCs w:val="24"/>
        </w:rPr>
        <w:t xml:space="preserve">, </w:t>
      </w:r>
      <w:r w:rsidR="00787993" w:rsidRPr="007C5978">
        <w:rPr>
          <w:rFonts w:ascii="楷体" w:eastAsia="楷体" w:hAnsi="楷体" w:hint="eastAsia"/>
          <w:sz w:val="24"/>
          <w:szCs w:val="24"/>
        </w:rPr>
        <w:t>String</w:t>
      </w:r>
      <w:r w:rsidRPr="007C5978">
        <w:rPr>
          <w:rFonts w:ascii="楷体" w:eastAsia="楷体" w:hAnsi="楷体" w:hint="eastAsia"/>
          <w:sz w:val="24"/>
          <w:szCs w:val="24"/>
        </w:rPr>
        <w:t xml:space="preserve"> </w:t>
      </w:r>
      <w:proofErr w:type="spellStart"/>
      <w:r w:rsidR="00DF7410" w:rsidRPr="007C5978">
        <w:rPr>
          <w:rFonts w:ascii="楷体" w:eastAsia="楷体" w:hAnsi="楷体" w:hint="eastAsia"/>
          <w:sz w:val="24"/>
          <w:szCs w:val="24"/>
        </w:rPr>
        <w:t>str</w:t>
      </w:r>
      <w:r w:rsidRPr="007C5978">
        <w:rPr>
          <w:rFonts w:ascii="楷体" w:eastAsia="楷体" w:hAnsi="楷体" w:hint="eastAsia"/>
          <w:sz w:val="24"/>
          <w:szCs w:val="24"/>
        </w:rPr>
        <w:t>Timeout</w:t>
      </w:r>
      <w:proofErr w:type="spellEnd"/>
      <w:r w:rsidRPr="007C5978">
        <w:rPr>
          <w:rFonts w:ascii="楷体" w:eastAsia="楷体" w:hAnsi="楷体" w:hint="eastAsia"/>
          <w:sz w:val="24"/>
          <w:szCs w:val="24"/>
        </w:rPr>
        <w:t>)</w:t>
      </w:r>
    </w:p>
    <w:p w14:paraId="126BA8AE" w14:textId="77777777" w:rsidR="00283890" w:rsidRPr="00785926" w:rsidRDefault="004A194B"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C10D3F" w:rsidRPr="003C5CF1" w14:paraId="7C131000" w14:textId="77777777" w:rsidTr="00C10D3F">
        <w:trPr>
          <w:trHeight w:val="248"/>
        </w:trPr>
        <w:tc>
          <w:tcPr>
            <w:tcW w:w="336" w:type="pct"/>
            <w:shd w:val="clear" w:color="auto" w:fill="C0C0C0"/>
          </w:tcPr>
          <w:p w14:paraId="4732E4F1" w14:textId="77777777" w:rsidR="00C10D3F" w:rsidRPr="003C5CF1" w:rsidRDefault="00C10D3F" w:rsidP="003C5CF1">
            <w:r w:rsidRPr="003C5CF1">
              <w:t>序号</w:t>
            </w:r>
          </w:p>
        </w:tc>
        <w:tc>
          <w:tcPr>
            <w:tcW w:w="1003" w:type="pct"/>
            <w:shd w:val="clear" w:color="auto" w:fill="C0C0C0"/>
          </w:tcPr>
          <w:p w14:paraId="0685C134" w14:textId="77777777" w:rsidR="00C10D3F" w:rsidRPr="003C5CF1" w:rsidRDefault="00C10D3F" w:rsidP="003C5CF1">
            <w:r w:rsidRPr="003C5CF1">
              <w:t>接口字段</w:t>
            </w:r>
          </w:p>
        </w:tc>
        <w:tc>
          <w:tcPr>
            <w:tcW w:w="1104" w:type="pct"/>
            <w:shd w:val="clear" w:color="auto" w:fill="C0C0C0"/>
          </w:tcPr>
          <w:p w14:paraId="54519E96" w14:textId="77777777" w:rsidR="00C10D3F" w:rsidRPr="003C5CF1" w:rsidRDefault="00C10D3F" w:rsidP="003C5CF1">
            <w:r w:rsidRPr="003C5CF1">
              <w:rPr>
                <w:rFonts w:hint="eastAsia"/>
              </w:rPr>
              <w:t>接口字段说明</w:t>
            </w:r>
          </w:p>
        </w:tc>
        <w:tc>
          <w:tcPr>
            <w:tcW w:w="425" w:type="pct"/>
            <w:shd w:val="clear" w:color="auto" w:fill="C0C0C0"/>
          </w:tcPr>
          <w:p w14:paraId="5A3DD142" w14:textId="77777777" w:rsidR="00C10D3F" w:rsidRPr="003C5CF1" w:rsidRDefault="00C10D3F" w:rsidP="003C5CF1">
            <w:r w:rsidRPr="003C5CF1">
              <w:t>类型</w:t>
            </w:r>
          </w:p>
        </w:tc>
        <w:tc>
          <w:tcPr>
            <w:tcW w:w="425" w:type="pct"/>
            <w:shd w:val="clear" w:color="auto" w:fill="C0C0C0"/>
          </w:tcPr>
          <w:p w14:paraId="1091B8FB" w14:textId="77777777" w:rsidR="00C10D3F" w:rsidRPr="003C5CF1" w:rsidRDefault="00C10D3F" w:rsidP="003C5CF1">
            <w:r w:rsidRPr="003C5CF1">
              <w:t>长度</w:t>
            </w:r>
          </w:p>
        </w:tc>
        <w:tc>
          <w:tcPr>
            <w:tcW w:w="1114" w:type="pct"/>
            <w:shd w:val="clear" w:color="auto" w:fill="C0C0C0"/>
          </w:tcPr>
          <w:p w14:paraId="41722D28" w14:textId="77777777" w:rsidR="00C10D3F" w:rsidRPr="003C5CF1" w:rsidRDefault="00C10D3F" w:rsidP="003C5CF1">
            <w:r w:rsidRPr="003C5CF1">
              <w:rPr>
                <w:rFonts w:hint="eastAsia"/>
              </w:rPr>
              <w:t>备注</w:t>
            </w:r>
          </w:p>
        </w:tc>
        <w:tc>
          <w:tcPr>
            <w:tcW w:w="593" w:type="pct"/>
            <w:shd w:val="clear" w:color="auto" w:fill="C0C0C0"/>
          </w:tcPr>
          <w:p w14:paraId="543B254E" w14:textId="77777777" w:rsidR="00C10D3F" w:rsidRPr="003C5CF1" w:rsidRDefault="00C10D3F" w:rsidP="003C5CF1">
            <w:r w:rsidRPr="003C5CF1">
              <w:rPr>
                <w:rFonts w:hint="eastAsia"/>
              </w:rPr>
              <w:t>输入</w:t>
            </w:r>
            <w:r w:rsidRPr="003C5CF1">
              <w:rPr>
                <w:rFonts w:hint="eastAsia"/>
              </w:rPr>
              <w:t>/</w:t>
            </w:r>
            <w:r w:rsidRPr="003C5CF1">
              <w:rPr>
                <w:rFonts w:hint="eastAsia"/>
              </w:rPr>
              <w:t>输出</w:t>
            </w:r>
          </w:p>
        </w:tc>
      </w:tr>
      <w:tr w:rsidR="00C10D3F" w:rsidRPr="003C5CF1" w14:paraId="69304000" w14:textId="77777777" w:rsidTr="00C10D3F">
        <w:trPr>
          <w:trHeight w:val="1152"/>
        </w:trPr>
        <w:tc>
          <w:tcPr>
            <w:tcW w:w="336" w:type="pct"/>
          </w:tcPr>
          <w:p w14:paraId="0259DB12" w14:textId="77777777" w:rsidR="00C10D3F" w:rsidRPr="003C5CF1" w:rsidRDefault="00C10D3F" w:rsidP="003C5CF1">
            <w:r w:rsidRPr="003C5CF1">
              <w:lastRenderedPageBreak/>
              <w:t>1</w:t>
            </w:r>
          </w:p>
        </w:tc>
        <w:tc>
          <w:tcPr>
            <w:tcW w:w="1003" w:type="pct"/>
          </w:tcPr>
          <w:p w14:paraId="4C35F9CF" w14:textId="77777777" w:rsidR="00C10D3F" w:rsidRPr="003C5CF1" w:rsidRDefault="00C10D3F" w:rsidP="003C5CF1">
            <w:proofErr w:type="spellStart"/>
            <w:r w:rsidRPr="003C5CF1">
              <w:rPr>
                <w:rFonts w:hint="eastAsia"/>
              </w:rPr>
              <w:t>iEncryType</w:t>
            </w:r>
            <w:proofErr w:type="spellEnd"/>
          </w:p>
        </w:tc>
        <w:tc>
          <w:tcPr>
            <w:tcW w:w="1104" w:type="pct"/>
          </w:tcPr>
          <w:p w14:paraId="4DBD63DA" w14:textId="77777777" w:rsidR="00C10D3F" w:rsidRPr="003C5CF1" w:rsidRDefault="00C10D3F" w:rsidP="003C5CF1">
            <w:r w:rsidRPr="003C5CF1">
              <w:rPr>
                <w:rFonts w:hint="eastAsia"/>
              </w:rPr>
              <w:t>加密方式</w:t>
            </w:r>
          </w:p>
        </w:tc>
        <w:tc>
          <w:tcPr>
            <w:tcW w:w="425" w:type="pct"/>
          </w:tcPr>
          <w:p w14:paraId="75AC7104" w14:textId="77777777" w:rsidR="00C10D3F" w:rsidRPr="003C5CF1" w:rsidRDefault="00C10D3F" w:rsidP="003C5CF1">
            <w:proofErr w:type="spellStart"/>
            <w:r w:rsidRPr="003C5CF1">
              <w:rPr>
                <w:rFonts w:hint="eastAsia"/>
              </w:rPr>
              <w:t>int</w:t>
            </w:r>
            <w:proofErr w:type="spellEnd"/>
          </w:p>
        </w:tc>
        <w:tc>
          <w:tcPr>
            <w:tcW w:w="425" w:type="pct"/>
          </w:tcPr>
          <w:p w14:paraId="7378A9F3" w14:textId="77777777" w:rsidR="00C10D3F" w:rsidRPr="003C5CF1" w:rsidRDefault="00C10D3F" w:rsidP="003C5CF1"/>
        </w:tc>
        <w:tc>
          <w:tcPr>
            <w:tcW w:w="1114" w:type="pct"/>
          </w:tcPr>
          <w:p w14:paraId="771CC716" w14:textId="77777777" w:rsidR="00C10D3F" w:rsidRPr="003C5CF1" w:rsidRDefault="00C10D3F" w:rsidP="003C5CF1">
            <w:r w:rsidRPr="003C5CF1">
              <w:rPr>
                <w:rFonts w:hint="eastAsia"/>
              </w:rPr>
              <w:t>默认</w:t>
            </w:r>
            <w:r w:rsidR="005026B1" w:rsidRPr="003C5CF1">
              <w:rPr>
                <w:rFonts w:hint="eastAsia"/>
              </w:rPr>
              <w:t>值</w:t>
            </w:r>
            <w:r w:rsidRPr="003C5CF1">
              <w:rPr>
                <w:rFonts w:hint="eastAsia"/>
              </w:rPr>
              <w:t>,</w:t>
            </w:r>
            <w:r w:rsidR="000B2F23">
              <w:rPr>
                <w:rFonts w:hint="eastAsia"/>
              </w:rPr>
              <w:t>DES</w:t>
            </w:r>
            <w:r w:rsidR="000B2F23">
              <w:rPr>
                <w:rFonts w:hint="eastAsia"/>
              </w:rPr>
              <w:t>加密方式</w:t>
            </w:r>
            <w:r w:rsidRPr="003C5CF1">
              <w:rPr>
                <w:rFonts w:hint="eastAsia"/>
              </w:rPr>
              <w:t>；</w:t>
            </w:r>
          </w:p>
          <w:p w14:paraId="260E81EB" w14:textId="77777777" w:rsidR="00C10D3F" w:rsidRPr="003C5CF1" w:rsidRDefault="00C10D3F" w:rsidP="003C5CF1">
            <w:r w:rsidRPr="003C5CF1">
              <w:rPr>
                <w:rFonts w:hint="eastAsia"/>
              </w:rPr>
              <w:t>1-</w:t>
            </w:r>
            <w:r w:rsidRPr="003C5CF1">
              <w:rPr>
                <w:rFonts w:hint="eastAsia"/>
              </w:rPr>
              <w:t>不加密；</w:t>
            </w:r>
          </w:p>
          <w:p w14:paraId="159ACFA4" w14:textId="77777777" w:rsidR="00C10D3F" w:rsidRPr="003C5CF1" w:rsidRDefault="00C10D3F" w:rsidP="003C5CF1">
            <w:r w:rsidRPr="003C5CF1">
              <w:rPr>
                <w:rFonts w:hint="eastAsia"/>
              </w:rPr>
              <w:t>2-DES</w:t>
            </w:r>
            <w:r w:rsidRPr="003C5CF1">
              <w:rPr>
                <w:rFonts w:hint="eastAsia"/>
              </w:rPr>
              <w:t>加密；</w:t>
            </w:r>
          </w:p>
          <w:p w14:paraId="6F1C940D" w14:textId="77777777" w:rsidR="00C10D3F" w:rsidRPr="003C5CF1" w:rsidRDefault="00C10D3F" w:rsidP="003C5CF1">
            <w:r w:rsidRPr="003C5CF1">
              <w:rPr>
                <w:rFonts w:hint="eastAsia"/>
              </w:rPr>
              <w:t>3-3DES</w:t>
            </w:r>
            <w:r w:rsidRPr="003C5CF1">
              <w:rPr>
                <w:rFonts w:hint="eastAsia"/>
              </w:rPr>
              <w:t>加密</w:t>
            </w:r>
          </w:p>
        </w:tc>
        <w:tc>
          <w:tcPr>
            <w:tcW w:w="593" w:type="pct"/>
          </w:tcPr>
          <w:p w14:paraId="3668AFE2" w14:textId="77777777" w:rsidR="00C10D3F" w:rsidRPr="003C5CF1" w:rsidRDefault="00C10D3F" w:rsidP="003C5CF1">
            <w:r w:rsidRPr="003C5CF1">
              <w:rPr>
                <w:rFonts w:hint="eastAsia"/>
              </w:rPr>
              <w:t>输入</w:t>
            </w:r>
          </w:p>
        </w:tc>
      </w:tr>
      <w:tr w:rsidR="00C10D3F" w:rsidRPr="003C5CF1" w14:paraId="7CBA1EBF" w14:textId="77777777" w:rsidTr="00C10D3F">
        <w:trPr>
          <w:trHeight w:val="193"/>
        </w:trPr>
        <w:tc>
          <w:tcPr>
            <w:tcW w:w="336" w:type="pct"/>
          </w:tcPr>
          <w:p w14:paraId="7B14241A" w14:textId="77777777" w:rsidR="00C10D3F" w:rsidRPr="003C5CF1" w:rsidRDefault="00C10D3F" w:rsidP="003C5CF1">
            <w:r w:rsidRPr="003C5CF1">
              <w:t>2</w:t>
            </w:r>
          </w:p>
        </w:tc>
        <w:tc>
          <w:tcPr>
            <w:tcW w:w="1003" w:type="pct"/>
          </w:tcPr>
          <w:p w14:paraId="4EB9ED0F" w14:textId="77777777" w:rsidR="00C10D3F" w:rsidRPr="003C5CF1" w:rsidRDefault="00C10D3F" w:rsidP="003C5CF1">
            <w:proofErr w:type="spellStart"/>
            <w:r w:rsidRPr="003C5CF1">
              <w:rPr>
                <w:rFonts w:hint="eastAsia"/>
              </w:rPr>
              <w:t>iTimes</w:t>
            </w:r>
            <w:proofErr w:type="spellEnd"/>
          </w:p>
        </w:tc>
        <w:tc>
          <w:tcPr>
            <w:tcW w:w="1104" w:type="pct"/>
          </w:tcPr>
          <w:p w14:paraId="4DC83CC7" w14:textId="77777777" w:rsidR="00C10D3F" w:rsidRPr="003C5CF1" w:rsidRDefault="004F7D08" w:rsidP="003C5CF1">
            <w:r>
              <w:rPr>
                <w:rFonts w:hint="eastAsia"/>
              </w:rPr>
              <w:t>输入密码次数</w:t>
            </w:r>
            <w:r w:rsidR="00C10D3F" w:rsidRPr="003C5CF1">
              <w:rPr>
                <w:rFonts w:hint="eastAsia"/>
              </w:rPr>
              <w:t>。</w:t>
            </w:r>
          </w:p>
        </w:tc>
        <w:tc>
          <w:tcPr>
            <w:tcW w:w="425" w:type="pct"/>
          </w:tcPr>
          <w:p w14:paraId="15D08074" w14:textId="77777777" w:rsidR="00C10D3F" w:rsidRPr="003C5CF1" w:rsidRDefault="00C10D3F" w:rsidP="003C5CF1">
            <w:proofErr w:type="spellStart"/>
            <w:r w:rsidRPr="003C5CF1">
              <w:rPr>
                <w:rFonts w:hint="eastAsia"/>
              </w:rPr>
              <w:t>int</w:t>
            </w:r>
            <w:proofErr w:type="spellEnd"/>
          </w:p>
        </w:tc>
        <w:tc>
          <w:tcPr>
            <w:tcW w:w="425" w:type="pct"/>
          </w:tcPr>
          <w:p w14:paraId="7ADC93AA" w14:textId="77777777" w:rsidR="00C10D3F" w:rsidRPr="003C5CF1" w:rsidRDefault="00C10D3F" w:rsidP="003C5CF1"/>
        </w:tc>
        <w:tc>
          <w:tcPr>
            <w:tcW w:w="1114" w:type="pct"/>
          </w:tcPr>
          <w:p w14:paraId="7B19E36E" w14:textId="77777777" w:rsidR="00C10D3F" w:rsidRPr="003C5CF1" w:rsidRDefault="00C10D3F" w:rsidP="003C5CF1">
            <w:r w:rsidRPr="003C5CF1">
              <w:rPr>
                <w:rFonts w:hint="eastAsia"/>
              </w:rPr>
              <w:t>默认，一次；</w:t>
            </w:r>
          </w:p>
          <w:p w14:paraId="2B36EAC6" w14:textId="77777777" w:rsidR="00C10D3F" w:rsidRPr="003C5CF1" w:rsidRDefault="00C10D3F" w:rsidP="003C5CF1">
            <w:r w:rsidRPr="003C5CF1">
              <w:rPr>
                <w:rFonts w:hint="eastAsia"/>
              </w:rPr>
              <w:t>1-</w:t>
            </w:r>
            <w:r w:rsidR="004F7D08">
              <w:rPr>
                <w:rFonts w:hint="eastAsia"/>
              </w:rPr>
              <w:t>输入</w:t>
            </w:r>
            <w:r w:rsidRPr="003C5CF1">
              <w:rPr>
                <w:rFonts w:hint="eastAsia"/>
              </w:rPr>
              <w:t>一次</w:t>
            </w:r>
            <w:r w:rsidR="004F7D08">
              <w:rPr>
                <w:rFonts w:hint="eastAsia"/>
              </w:rPr>
              <w:t>密码</w:t>
            </w:r>
            <w:r w:rsidRPr="003C5CF1">
              <w:rPr>
                <w:rFonts w:hint="eastAsia"/>
              </w:rPr>
              <w:t>；</w:t>
            </w:r>
          </w:p>
          <w:p w14:paraId="74D9727C" w14:textId="77777777" w:rsidR="00C10D3F" w:rsidRPr="003C5CF1" w:rsidRDefault="00C10D3F" w:rsidP="004F7D08">
            <w:r w:rsidRPr="003C5CF1">
              <w:rPr>
                <w:rFonts w:hint="eastAsia"/>
              </w:rPr>
              <w:t>2-</w:t>
            </w:r>
            <w:r w:rsidR="004F7D08">
              <w:rPr>
                <w:rFonts w:hint="eastAsia"/>
              </w:rPr>
              <w:t>输入</w:t>
            </w:r>
            <w:r w:rsidRPr="003C5CF1">
              <w:rPr>
                <w:rFonts w:hint="eastAsia"/>
              </w:rPr>
              <w:t>二次</w:t>
            </w:r>
            <w:r w:rsidR="004F7D08">
              <w:rPr>
                <w:rFonts w:hint="eastAsia"/>
              </w:rPr>
              <w:t>密码</w:t>
            </w:r>
            <w:r w:rsidRPr="003C5CF1">
              <w:rPr>
                <w:rFonts w:hint="eastAsia"/>
              </w:rPr>
              <w:t>。</w:t>
            </w:r>
          </w:p>
        </w:tc>
        <w:tc>
          <w:tcPr>
            <w:tcW w:w="593" w:type="pct"/>
          </w:tcPr>
          <w:p w14:paraId="550A06F7" w14:textId="77777777" w:rsidR="00C10D3F" w:rsidRPr="003C5CF1" w:rsidRDefault="00C10D3F" w:rsidP="003C5CF1">
            <w:r w:rsidRPr="003C5CF1">
              <w:rPr>
                <w:rFonts w:hint="eastAsia"/>
              </w:rPr>
              <w:t>输入</w:t>
            </w:r>
          </w:p>
        </w:tc>
      </w:tr>
      <w:tr w:rsidR="00C10D3F" w:rsidRPr="003C5CF1" w14:paraId="2C868CE7" w14:textId="77777777" w:rsidTr="00C10D3F">
        <w:trPr>
          <w:trHeight w:val="193"/>
        </w:trPr>
        <w:tc>
          <w:tcPr>
            <w:tcW w:w="336" w:type="pct"/>
          </w:tcPr>
          <w:p w14:paraId="0B3A909B" w14:textId="77777777" w:rsidR="00C10D3F" w:rsidRPr="003C5CF1" w:rsidRDefault="00C10D3F" w:rsidP="003C5CF1">
            <w:r w:rsidRPr="003C5CF1">
              <w:t>3</w:t>
            </w:r>
          </w:p>
        </w:tc>
        <w:tc>
          <w:tcPr>
            <w:tcW w:w="1003" w:type="pct"/>
          </w:tcPr>
          <w:p w14:paraId="60CA50AA" w14:textId="77777777" w:rsidR="00C10D3F" w:rsidRPr="003C5CF1" w:rsidRDefault="00C10D3F" w:rsidP="003C5CF1">
            <w:proofErr w:type="spellStart"/>
            <w:r w:rsidRPr="003C5CF1">
              <w:rPr>
                <w:rFonts w:hint="eastAsia"/>
              </w:rPr>
              <w:t>iLength</w:t>
            </w:r>
            <w:proofErr w:type="spellEnd"/>
          </w:p>
        </w:tc>
        <w:tc>
          <w:tcPr>
            <w:tcW w:w="1104" w:type="pct"/>
          </w:tcPr>
          <w:p w14:paraId="4C85791A" w14:textId="77777777" w:rsidR="00C10D3F" w:rsidRPr="003C5CF1" w:rsidRDefault="00C10D3F" w:rsidP="003C5CF1">
            <w:r w:rsidRPr="003C5CF1">
              <w:rPr>
                <w:rFonts w:hint="eastAsia"/>
              </w:rPr>
              <w:t>密码长度</w:t>
            </w:r>
          </w:p>
        </w:tc>
        <w:tc>
          <w:tcPr>
            <w:tcW w:w="425" w:type="pct"/>
          </w:tcPr>
          <w:p w14:paraId="3783B123" w14:textId="77777777" w:rsidR="00C10D3F" w:rsidRPr="003C5CF1" w:rsidRDefault="00C10D3F" w:rsidP="003C5CF1">
            <w:proofErr w:type="spellStart"/>
            <w:r w:rsidRPr="003C5CF1">
              <w:rPr>
                <w:rFonts w:hint="eastAsia"/>
              </w:rPr>
              <w:t>int</w:t>
            </w:r>
            <w:proofErr w:type="spellEnd"/>
          </w:p>
        </w:tc>
        <w:tc>
          <w:tcPr>
            <w:tcW w:w="425" w:type="pct"/>
          </w:tcPr>
          <w:p w14:paraId="522F6B9F" w14:textId="77777777" w:rsidR="00C10D3F" w:rsidRPr="003C5CF1" w:rsidRDefault="00C10D3F" w:rsidP="003C5CF1"/>
        </w:tc>
        <w:tc>
          <w:tcPr>
            <w:tcW w:w="1114" w:type="pct"/>
          </w:tcPr>
          <w:p w14:paraId="00409FC9" w14:textId="77777777" w:rsidR="00C10D3F" w:rsidRPr="005658BC" w:rsidRDefault="00C10D3F" w:rsidP="003C5CF1">
            <w:pPr>
              <w:rPr>
                <w:color w:val="FF0000"/>
              </w:rPr>
            </w:pPr>
            <w:r w:rsidRPr="005658BC">
              <w:rPr>
                <w:rFonts w:hint="eastAsia"/>
                <w:color w:val="FF0000"/>
              </w:rPr>
              <w:t>0-</w:t>
            </w:r>
            <w:r w:rsidR="005658BC" w:rsidRPr="005658BC">
              <w:rPr>
                <w:rFonts w:hint="eastAsia"/>
                <w:color w:val="FF0000"/>
              </w:rPr>
              <w:t>不限长度</w:t>
            </w:r>
            <w:r w:rsidRPr="005658BC">
              <w:rPr>
                <w:rFonts w:hint="eastAsia"/>
                <w:color w:val="FF0000"/>
              </w:rPr>
              <w:t>；</w:t>
            </w:r>
          </w:p>
          <w:p w14:paraId="4A3EA082" w14:textId="77777777" w:rsidR="00C10D3F" w:rsidRPr="003C5CF1" w:rsidRDefault="00C10D3F" w:rsidP="003C5CF1">
            <w:r w:rsidRPr="003C5CF1">
              <w:rPr>
                <w:rFonts w:hint="eastAsia"/>
              </w:rPr>
              <w:t>其它正整数</w:t>
            </w:r>
            <w:r w:rsidRPr="003C5CF1">
              <w:rPr>
                <w:rFonts w:hint="eastAsia"/>
              </w:rPr>
              <w:t>-</w:t>
            </w:r>
            <w:r w:rsidRPr="003C5CF1">
              <w:rPr>
                <w:rFonts w:hint="eastAsia"/>
              </w:rPr>
              <w:t>其指定长度。</w:t>
            </w:r>
          </w:p>
        </w:tc>
        <w:tc>
          <w:tcPr>
            <w:tcW w:w="593" w:type="pct"/>
          </w:tcPr>
          <w:p w14:paraId="5FA087CC" w14:textId="77777777" w:rsidR="00C10D3F" w:rsidRPr="003C5CF1" w:rsidRDefault="00C10D3F" w:rsidP="003C5CF1">
            <w:r w:rsidRPr="003C5CF1">
              <w:rPr>
                <w:rFonts w:hint="eastAsia"/>
              </w:rPr>
              <w:t>输入</w:t>
            </w:r>
          </w:p>
        </w:tc>
      </w:tr>
      <w:tr w:rsidR="00C10D3F" w:rsidRPr="003C5CF1" w14:paraId="3AA8B8A0" w14:textId="77777777" w:rsidTr="00C10D3F">
        <w:trPr>
          <w:trHeight w:val="193"/>
        </w:trPr>
        <w:tc>
          <w:tcPr>
            <w:tcW w:w="336" w:type="pct"/>
          </w:tcPr>
          <w:p w14:paraId="40D8540F" w14:textId="69D8F1D4" w:rsidR="00C10D3F" w:rsidRPr="003C5CF1" w:rsidRDefault="00997B75" w:rsidP="003C5CF1">
            <w:r>
              <w:rPr>
                <w:rFonts w:hint="eastAsia"/>
              </w:rPr>
              <w:t>4</w:t>
            </w:r>
          </w:p>
        </w:tc>
        <w:tc>
          <w:tcPr>
            <w:tcW w:w="1003" w:type="pct"/>
          </w:tcPr>
          <w:p w14:paraId="461D8AA2" w14:textId="77777777" w:rsidR="00C10D3F" w:rsidRPr="003C5CF1" w:rsidRDefault="00DF7410" w:rsidP="003C5CF1">
            <w:proofErr w:type="spellStart"/>
            <w:r w:rsidRPr="003C5CF1">
              <w:rPr>
                <w:rFonts w:hint="eastAsia"/>
              </w:rPr>
              <w:t>str</w:t>
            </w:r>
            <w:r w:rsidR="00C10D3F" w:rsidRPr="003C5CF1">
              <w:rPr>
                <w:rFonts w:hint="eastAsia"/>
              </w:rPr>
              <w:t>Timeout</w:t>
            </w:r>
            <w:proofErr w:type="spellEnd"/>
          </w:p>
        </w:tc>
        <w:tc>
          <w:tcPr>
            <w:tcW w:w="1104" w:type="pct"/>
          </w:tcPr>
          <w:p w14:paraId="765C31C1" w14:textId="77777777" w:rsidR="00C10D3F" w:rsidRPr="003C5CF1" w:rsidRDefault="00C10D3F" w:rsidP="003C5CF1">
            <w:r w:rsidRPr="003C5CF1">
              <w:rPr>
                <w:rFonts w:hint="eastAsia"/>
              </w:rPr>
              <w:t>输入密码超时间隔</w:t>
            </w:r>
          </w:p>
        </w:tc>
        <w:tc>
          <w:tcPr>
            <w:tcW w:w="425" w:type="pct"/>
          </w:tcPr>
          <w:p w14:paraId="49EDAF33" w14:textId="77777777" w:rsidR="00C10D3F" w:rsidRPr="003C5CF1" w:rsidRDefault="00787993" w:rsidP="003C5CF1">
            <w:r w:rsidRPr="003C5CF1">
              <w:rPr>
                <w:rFonts w:hint="eastAsia"/>
              </w:rPr>
              <w:t>String</w:t>
            </w:r>
          </w:p>
        </w:tc>
        <w:tc>
          <w:tcPr>
            <w:tcW w:w="425" w:type="pct"/>
          </w:tcPr>
          <w:p w14:paraId="3E671B8F" w14:textId="77777777" w:rsidR="00C10D3F" w:rsidRPr="003C5CF1" w:rsidRDefault="00C10D3F" w:rsidP="003C5CF1"/>
        </w:tc>
        <w:tc>
          <w:tcPr>
            <w:tcW w:w="1114" w:type="pct"/>
          </w:tcPr>
          <w:p w14:paraId="1499033C" w14:textId="77777777" w:rsidR="00C10D3F" w:rsidRPr="003C5CF1" w:rsidRDefault="00C10D3F" w:rsidP="003C5CF1">
            <w:r w:rsidRPr="003C5CF1">
              <w:rPr>
                <w:rFonts w:hint="eastAsia"/>
              </w:rPr>
              <w:t>默认</w:t>
            </w:r>
            <w:r w:rsidRPr="003C5CF1">
              <w:rPr>
                <w:rFonts w:hint="eastAsia"/>
              </w:rPr>
              <w:t>30</w:t>
            </w:r>
            <w:r w:rsidRPr="003C5CF1">
              <w:rPr>
                <w:rFonts w:hint="eastAsia"/>
              </w:rPr>
              <w:t>秒；</w:t>
            </w:r>
          </w:p>
          <w:p w14:paraId="4D1DD6CF" w14:textId="77777777" w:rsidR="00C10D3F" w:rsidRPr="003C5CF1" w:rsidRDefault="00C10D3F" w:rsidP="003C5CF1">
            <w:r w:rsidRPr="003C5CF1">
              <w:rPr>
                <w:rFonts w:hint="eastAsia"/>
              </w:rPr>
              <w:t>其它正整数</w:t>
            </w:r>
          </w:p>
        </w:tc>
        <w:tc>
          <w:tcPr>
            <w:tcW w:w="593" w:type="pct"/>
          </w:tcPr>
          <w:p w14:paraId="0CC69E04" w14:textId="77777777" w:rsidR="00C10D3F" w:rsidRPr="003C5CF1" w:rsidRDefault="00C10D3F" w:rsidP="003C5CF1">
            <w:r w:rsidRPr="003C5CF1">
              <w:rPr>
                <w:rFonts w:hint="eastAsia"/>
              </w:rPr>
              <w:t>输入</w:t>
            </w:r>
          </w:p>
        </w:tc>
      </w:tr>
    </w:tbl>
    <w:p w14:paraId="75BF9C4D" w14:textId="77777777" w:rsidR="004A194B" w:rsidRPr="003C5CF1" w:rsidRDefault="004A194B" w:rsidP="003C5CF1"/>
    <w:p w14:paraId="52DC2F6E" w14:textId="77777777" w:rsidR="00283890" w:rsidRPr="00785926" w:rsidRDefault="004A194B"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p w14:paraId="641479BB" w14:textId="77777777" w:rsidR="00D82FF2" w:rsidRPr="007C5978" w:rsidRDefault="00D82FF2"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Pr="007C5978">
        <w:rPr>
          <w:rFonts w:ascii="楷体" w:eastAsia="楷体" w:hAnsi="楷体" w:hint="eastAsia"/>
          <w:sz w:val="24"/>
          <w:szCs w:val="24"/>
        </w:rPr>
        <w:t>readPin</w:t>
      </w:r>
      <w:proofErr w:type="spellEnd"/>
      <w:r w:rsidRPr="007C5978">
        <w:rPr>
          <w:rFonts w:ascii="楷体" w:eastAsia="楷体" w:hAnsi="楷体" w:hint="eastAsia"/>
          <w:sz w:val="24"/>
          <w:szCs w:val="24"/>
        </w:rPr>
        <w:t>(arg0,arg1,……)，返回参数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008EF4EC" w14:textId="77777777" w:rsidR="00D82FF2" w:rsidRPr="007C5978" w:rsidRDefault="00D5677D" w:rsidP="007C5978">
      <w:pPr>
        <w:spacing w:line="360" w:lineRule="auto"/>
        <w:ind w:firstLineChars="200" w:firstLine="480"/>
        <w:rPr>
          <w:rFonts w:ascii="楷体" w:eastAsia="楷体" w:hAnsi="楷体"/>
          <w:sz w:val="24"/>
          <w:szCs w:val="24"/>
        </w:rPr>
      </w:pPr>
      <w:proofErr w:type="spellStart"/>
      <w:r>
        <w:rPr>
          <w:rFonts w:ascii="楷体" w:eastAsia="楷体" w:hAnsi="楷体"/>
          <w:sz w:val="24"/>
          <w:szCs w:val="24"/>
        </w:rPr>
        <w:t>aryRet</w:t>
      </w:r>
      <w:proofErr w:type="spellEnd"/>
      <w:r w:rsidR="00D82FF2" w:rsidRPr="007C5978">
        <w:rPr>
          <w:rFonts w:ascii="楷体" w:eastAsia="楷体" w:hAnsi="楷体"/>
          <w:sz w:val="24"/>
          <w:szCs w:val="24"/>
        </w:rPr>
        <w:t>[0]</w:t>
      </w:r>
      <w:r w:rsidR="00D82FF2" w:rsidRPr="007C5978">
        <w:rPr>
          <w:rFonts w:ascii="楷体" w:eastAsia="楷体" w:hAnsi="楷体" w:hint="eastAsia"/>
          <w:sz w:val="24"/>
          <w:szCs w:val="24"/>
        </w:rPr>
        <w:t>为指示码，0为正确，其它为错误码；</w:t>
      </w:r>
    </w:p>
    <w:p w14:paraId="0756AA20" w14:textId="77777777" w:rsidR="00D82FF2" w:rsidRDefault="00D82FF2"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[0]为0，</w:t>
      </w:r>
      <w:proofErr w:type="spellStart"/>
      <w:r w:rsidR="00D5677D">
        <w:rPr>
          <w:rFonts w:ascii="楷体" w:eastAsia="楷体" w:hAnsi="楷体" w:hint="eastAsia"/>
          <w:sz w:val="24"/>
          <w:szCs w:val="24"/>
        </w:rPr>
        <w:t>aryRet</w:t>
      </w:r>
      <w:proofErr w:type="spellEnd"/>
      <w:r w:rsidR="004F7D08">
        <w:rPr>
          <w:rFonts w:ascii="楷体" w:eastAsia="楷体" w:hAnsi="楷体" w:hint="eastAsia"/>
          <w:sz w:val="24"/>
          <w:szCs w:val="24"/>
        </w:rPr>
        <w:t>长度和第二个参数</w:t>
      </w:r>
      <w:proofErr w:type="spellStart"/>
      <w:r w:rsidR="004F7D08">
        <w:rPr>
          <w:rFonts w:ascii="楷体" w:eastAsia="楷体" w:hAnsi="楷体" w:hint="eastAsia"/>
          <w:sz w:val="24"/>
          <w:szCs w:val="24"/>
        </w:rPr>
        <w:t>iTimes</w:t>
      </w:r>
      <w:proofErr w:type="spellEnd"/>
      <w:r w:rsidR="004F7D08">
        <w:rPr>
          <w:rFonts w:ascii="楷体" w:eastAsia="楷体" w:hAnsi="楷体" w:hint="eastAsia"/>
          <w:sz w:val="24"/>
          <w:szCs w:val="24"/>
        </w:rPr>
        <w:t>相关，如果</w:t>
      </w:r>
      <w:proofErr w:type="spellStart"/>
      <w:r w:rsidR="004F7D08">
        <w:rPr>
          <w:rFonts w:ascii="楷体" w:eastAsia="楷体" w:hAnsi="楷体" w:hint="eastAsia"/>
          <w:sz w:val="24"/>
          <w:szCs w:val="24"/>
        </w:rPr>
        <w:t>iTimes</w:t>
      </w:r>
      <w:proofErr w:type="spellEnd"/>
      <w:r w:rsidR="004F7D08">
        <w:rPr>
          <w:rFonts w:ascii="楷体" w:eastAsia="楷体" w:hAnsi="楷体" w:hint="eastAsia"/>
          <w:sz w:val="24"/>
          <w:szCs w:val="24"/>
        </w:rPr>
        <w:t>为0或1，则</w:t>
      </w:r>
      <w:proofErr w:type="spellStart"/>
      <w:r w:rsidR="00D5677D">
        <w:rPr>
          <w:rFonts w:ascii="楷体" w:eastAsia="楷体" w:hAnsi="楷体" w:hint="eastAsia"/>
          <w:sz w:val="24"/>
          <w:szCs w:val="24"/>
        </w:rPr>
        <w:t>aryRet</w:t>
      </w:r>
      <w:proofErr w:type="spellEnd"/>
      <w:r w:rsidR="004F7D08">
        <w:rPr>
          <w:rFonts w:ascii="楷体" w:eastAsia="楷体" w:hAnsi="楷体" w:hint="eastAsia"/>
          <w:sz w:val="24"/>
          <w:szCs w:val="24"/>
        </w:rPr>
        <w:t>长度为2，且</w:t>
      </w:r>
      <w:proofErr w:type="spellStart"/>
      <w:r w:rsidR="00D5677D">
        <w:rPr>
          <w:rFonts w:ascii="楷体" w:eastAsia="楷体" w:hAnsi="楷体" w:hint="eastAsia"/>
          <w:sz w:val="24"/>
          <w:szCs w:val="24"/>
        </w:rPr>
        <w:t>aryRet</w:t>
      </w:r>
      <w:proofErr w:type="spellEnd"/>
      <w:r w:rsidR="004F7D08">
        <w:rPr>
          <w:rFonts w:ascii="楷体" w:eastAsia="楷体" w:hAnsi="楷体" w:hint="eastAsia"/>
          <w:sz w:val="24"/>
          <w:szCs w:val="24"/>
        </w:rPr>
        <w:t>[1]为返回的密码</w:t>
      </w:r>
      <w:r w:rsidRPr="007C5978">
        <w:rPr>
          <w:rFonts w:ascii="楷体" w:eastAsia="楷体" w:hAnsi="楷体" w:hint="eastAsia"/>
          <w:sz w:val="24"/>
          <w:szCs w:val="24"/>
        </w:rPr>
        <w:t>；</w:t>
      </w:r>
    </w:p>
    <w:p w14:paraId="22C93D6F" w14:textId="77777777" w:rsidR="004F7D08" w:rsidRPr="007C5978" w:rsidRDefault="004F7D08" w:rsidP="007C5978">
      <w:pPr>
        <w:spacing w:line="360" w:lineRule="auto"/>
        <w:ind w:firstLineChars="200" w:firstLine="480"/>
        <w:rPr>
          <w:rFonts w:ascii="楷体" w:eastAsia="楷体" w:hAnsi="楷体"/>
          <w:sz w:val="24"/>
          <w:szCs w:val="24"/>
        </w:rPr>
      </w:pPr>
      <w:r>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[0]为0，</w:t>
      </w:r>
      <w:proofErr w:type="spellStart"/>
      <w:r>
        <w:rPr>
          <w:rFonts w:ascii="楷体" w:eastAsia="楷体" w:hAnsi="楷体" w:hint="eastAsia"/>
          <w:sz w:val="24"/>
          <w:szCs w:val="24"/>
        </w:rPr>
        <w:t>iTimes</w:t>
      </w:r>
      <w:proofErr w:type="spellEnd"/>
      <w:r>
        <w:rPr>
          <w:rFonts w:ascii="楷体" w:eastAsia="楷体" w:hAnsi="楷体" w:hint="eastAsia"/>
          <w:sz w:val="24"/>
          <w:szCs w:val="24"/>
        </w:rPr>
        <w:t>为2，则</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长度为3，</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[1]为第一次输入的密码，</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[2]为第二次输入的密码；</w:t>
      </w:r>
    </w:p>
    <w:p w14:paraId="1D4685F5" w14:textId="77777777" w:rsidR="00D82FF2" w:rsidRPr="007C5978" w:rsidRDefault="00D82FF2"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[1]为错误描述。</w:t>
      </w:r>
    </w:p>
    <w:p w14:paraId="358DD3CB" w14:textId="77777777" w:rsidR="00283890" w:rsidRPr="00785926" w:rsidRDefault="004A194B"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参数默认值</w:t>
      </w:r>
    </w:p>
    <w:p w14:paraId="1D02F564" w14:textId="77777777" w:rsidR="001F6F5B" w:rsidRPr="007C5978" w:rsidRDefault="005026B1"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5026B1" w:rsidRPr="003C5CF1" w14:paraId="325D0F4D" w14:textId="77777777" w:rsidTr="003C5CF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58CC902" w14:textId="77777777" w:rsidR="005026B1" w:rsidRPr="003C5CF1" w:rsidRDefault="005026B1" w:rsidP="003C5CF1">
            <w:r w:rsidRPr="003C5CF1">
              <w:rPr>
                <w:rFonts w:hint="eastAsia"/>
              </w:rPr>
              <w:t>参数名</w:t>
            </w:r>
          </w:p>
        </w:tc>
        <w:tc>
          <w:tcPr>
            <w:tcW w:w="3399" w:type="dxa"/>
          </w:tcPr>
          <w:p w14:paraId="550816BC" w14:textId="77777777" w:rsidR="005026B1" w:rsidRPr="003C5CF1" w:rsidRDefault="005026B1" w:rsidP="003C5CF1">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5026B1" w:rsidRPr="003C5CF1" w14:paraId="757D567E" w14:textId="77777777" w:rsidTr="003C5CF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3720D11E" w14:textId="77777777" w:rsidR="005026B1" w:rsidRPr="003C5CF1" w:rsidRDefault="005026B1" w:rsidP="003C5CF1">
            <w:proofErr w:type="spellStart"/>
            <w:r w:rsidRPr="003C5CF1">
              <w:rPr>
                <w:rFonts w:hint="eastAsia"/>
              </w:rPr>
              <w:t>iEncryType</w:t>
            </w:r>
            <w:proofErr w:type="spellEnd"/>
          </w:p>
        </w:tc>
        <w:tc>
          <w:tcPr>
            <w:tcW w:w="3399" w:type="dxa"/>
          </w:tcPr>
          <w:p w14:paraId="01034511" w14:textId="77777777" w:rsidR="005026B1" w:rsidRPr="003C5CF1" w:rsidRDefault="000B2F23" w:rsidP="003C5CF1">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5026B1" w:rsidRPr="003C5CF1" w14:paraId="594262C3" w14:textId="77777777" w:rsidTr="003C5CF1">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46C1E40" w14:textId="77777777" w:rsidR="005026B1" w:rsidRPr="003C5CF1" w:rsidRDefault="005026B1" w:rsidP="003C5CF1">
            <w:proofErr w:type="spellStart"/>
            <w:r w:rsidRPr="003C5CF1">
              <w:rPr>
                <w:rFonts w:hint="eastAsia"/>
              </w:rPr>
              <w:t>iTimes</w:t>
            </w:r>
            <w:proofErr w:type="spellEnd"/>
          </w:p>
        </w:tc>
        <w:tc>
          <w:tcPr>
            <w:tcW w:w="3399" w:type="dxa"/>
          </w:tcPr>
          <w:p w14:paraId="22D17A02" w14:textId="77777777" w:rsidR="005026B1" w:rsidRPr="003C5CF1" w:rsidRDefault="005026B1" w:rsidP="003C5CF1">
            <w:pPr>
              <w:cnfStyle w:val="000000000000" w:firstRow="0" w:lastRow="0" w:firstColumn="0" w:lastColumn="0" w:oddVBand="0" w:evenVBand="0" w:oddHBand="0" w:evenHBand="0" w:firstRowFirstColumn="0" w:firstRowLastColumn="0" w:lastRowFirstColumn="0" w:lastRowLastColumn="0"/>
            </w:pPr>
            <w:r w:rsidRPr="003C5CF1">
              <w:rPr>
                <w:rFonts w:hint="eastAsia"/>
              </w:rPr>
              <w:t>1</w:t>
            </w:r>
          </w:p>
        </w:tc>
      </w:tr>
      <w:tr w:rsidR="005026B1" w:rsidRPr="003C5CF1" w14:paraId="6E6EB36D" w14:textId="77777777" w:rsidTr="003C5CF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2D3A9FB" w14:textId="77777777" w:rsidR="005026B1" w:rsidRPr="003C5CF1" w:rsidRDefault="005026B1" w:rsidP="003C5CF1">
            <w:proofErr w:type="spellStart"/>
            <w:r w:rsidRPr="003C5CF1">
              <w:rPr>
                <w:rFonts w:hint="eastAsia"/>
              </w:rPr>
              <w:t>iLength</w:t>
            </w:r>
            <w:proofErr w:type="spellEnd"/>
          </w:p>
        </w:tc>
        <w:tc>
          <w:tcPr>
            <w:tcW w:w="3399" w:type="dxa"/>
          </w:tcPr>
          <w:p w14:paraId="6D2CE589" w14:textId="77777777" w:rsidR="005026B1" w:rsidRPr="003C5CF1" w:rsidRDefault="005026B1" w:rsidP="003C5CF1">
            <w:pPr>
              <w:cnfStyle w:val="000000100000" w:firstRow="0" w:lastRow="0" w:firstColumn="0" w:lastColumn="0" w:oddVBand="0" w:evenVBand="0" w:oddHBand="1" w:evenHBand="0" w:firstRowFirstColumn="0" w:firstRowLastColumn="0" w:lastRowFirstColumn="0" w:lastRowLastColumn="0"/>
            </w:pPr>
            <w:r w:rsidRPr="003C5CF1">
              <w:rPr>
                <w:rFonts w:hint="eastAsia"/>
              </w:rPr>
              <w:t>6</w:t>
            </w:r>
          </w:p>
        </w:tc>
      </w:tr>
      <w:tr w:rsidR="005026B1" w:rsidRPr="003C5CF1" w14:paraId="1A4E7B39" w14:textId="77777777" w:rsidTr="003C5CF1">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27E643C7" w14:textId="77777777" w:rsidR="005026B1" w:rsidRPr="003C5CF1" w:rsidRDefault="00560C99" w:rsidP="003C5CF1">
            <w:proofErr w:type="spellStart"/>
            <w:r w:rsidRPr="003C5CF1">
              <w:rPr>
                <w:rFonts w:hint="eastAsia"/>
              </w:rPr>
              <w:t>str</w:t>
            </w:r>
            <w:r w:rsidR="005026B1" w:rsidRPr="003C5CF1">
              <w:rPr>
                <w:rFonts w:hint="eastAsia"/>
              </w:rPr>
              <w:t>Timeout</w:t>
            </w:r>
            <w:proofErr w:type="spellEnd"/>
          </w:p>
        </w:tc>
        <w:tc>
          <w:tcPr>
            <w:tcW w:w="3399" w:type="dxa"/>
          </w:tcPr>
          <w:p w14:paraId="47C2E16A" w14:textId="77777777" w:rsidR="005026B1" w:rsidRPr="003C5CF1" w:rsidRDefault="005026B1" w:rsidP="003C5CF1">
            <w:pPr>
              <w:cnfStyle w:val="000000000000" w:firstRow="0" w:lastRow="0" w:firstColumn="0" w:lastColumn="0" w:oddVBand="0" w:evenVBand="0" w:oddHBand="0" w:evenHBand="0" w:firstRowFirstColumn="0" w:firstRowLastColumn="0" w:lastRowFirstColumn="0" w:lastRowLastColumn="0"/>
            </w:pPr>
            <w:r w:rsidRPr="003C5CF1">
              <w:rPr>
                <w:rFonts w:hint="eastAsia"/>
              </w:rPr>
              <w:t>30</w:t>
            </w:r>
          </w:p>
        </w:tc>
      </w:tr>
    </w:tbl>
    <w:p w14:paraId="4FD9F9C5" w14:textId="77777777" w:rsidR="005026B1" w:rsidRPr="0076672A" w:rsidRDefault="00C37525" w:rsidP="005570ED">
      <w:pPr>
        <w:pStyle w:val="a8"/>
        <w:numPr>
          <w:ilvl w:val="2"/>
          <w:numId w:val="21"/>
        </w:numPr>
        <w:ind w:firstLineChars="0"/>
        <w:outlineLvl w:val="2"/>
        <w:rPr>
          <w:rFonts w:ascii="微软雅黑" w:eastAsia="微软雅黑" w:hAnsi="微软雅黑"/>
          <w:b/>
          <w:sz w:val="28"/>
          <w:szCs w:val="28"/>
        </w:rPr>
      </w:pPr>
      <w:r w:rsidRPr="0076672A">
        <w:rPr>
          <w:rFonts w:ascii="微软雅黑" w:eastAsia="微软雅黑" w:hAnsi="微软雅黑" w:hint="eastAsia"/>
          <w:b/>
          <w:sz w:val="28"/>
          <w:szCs w:val="28"/>
        </w:rPr>
        <w:t>语音定义</w:t>
      </w:r>
    </w:p>
    <w:p w14:paraId="784FE004" w14:textId="77777777" w:rsidR="00C37525" w:rsidRDefault="00C37525" w:rsidP="00C37525">
      <w:pPr>
        <w:spacing w:line="360" w:lineRule="auto"/>
        <w:ind w:firstLineChars="200" w:firstLine="480"/>
        <w:rPr>
          <w:rFonts w:ascii="楷体" w:eastAsia="楷体" w:hAnsi="楷体"/>
          <w:sz w:val="24"/>
          <w:szCs w:val="24"/>
        </w:rPr>
      </w:pPr>
      <w:r>
        <w:rPr>
          <w:rFonts w:ascii="楷体" w:eastAsia="楷体" w:hAnsi="楷体" w:hint="eastAsia"/>
          <w:sz w:val="24"/>
          <w:szCs w:val="24"/>
        </w:rPr>
        <w:t>接口中</w:t>
      </w:r>
      <w:proofErr w:type="spellStart"/>
      <w:r>
        <w:rPr>
          <w:rFonts w:ascii="楷体" w:eastAsia="楷体" w:hAnsi="楷体" w:hint="eastAsia"/>
          <w:sz w:val="24"/>
          <w:szCs w:val="24"/>
        </w:rPr>
        <w:t>iTimes</w:t>
      </w:r>
      <w:proofErr w:type="spellEnd"/>
      <w:r>
        <w:rPr>
          <w:rFonts w:ascii="楷体" w:eastAsia="楷体" w:hAnsi="楷体" w:hint="eastAsia"/>
          <w:sz w:val="24"/>
          <w:szCs w:val="24"/>
        </w:rPr>
        <w:t>参数联动语音，约定如下：</w:t>
      </w:r>
    </w:p>
    <w:tbl>
      <w:tblPr>
        <w:tblStyle w:val="11"/>
        <w:tblW w:w="0" w:type="auto"/>
        <w:tblInd w:w="675" w:type="dxa"/>
        <w:tblLook w:val="04A0" w:firstRow="1" w:lastRow="0" w:firstColumn="1" w:lastColumn="0" w:noHBand="0" w:noVBand="1"/>
      </w:tblPr>
      <w:tblGrid>
        <w:gridCol w:w="3547"/>
        <w:gridCol w:w="3399"/>
      </w:tblGrid>
      <w:tr w:rsidR="00C37525" w:rsidRPr="003C5CF1" w14:paraId="7E9D10ED" w14:textId="77777777" w:rsidTr="006A288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2B51F769" w14:textId="77777777" w:rsidR="00C37525" w:rsidRPr="003C5CF1" w:rsidRDefault="00C37525" w:rsidP="006A288E">
            <w:r>
              <w:rPr>
                <w:rFonts w:hint="eastAsia"/>
              </w:rPr>
              <w:t>参数值</w:t>
            </w:r>
          </w:p>
        </w:tc>
        <w:tc>
          <w:tcPr>
            <w:tcW w:w="3399" w:type="dxa"/>
          </w:tcPr>
          <w:p w14:paraId="028D37A9" w14:textId="77777777" w:rsidR="00C37525" w:rsidRPr="003C5CF1" w:rsidRDefault="00C37525" w:rsidP="006A288E">
            <w:pPr>
              <w:cnfStyle w:val="100000000000" w:firstRow="1" w:lastRow="0" w:firstColumn="0" w:lastColumn="0" w:oddVBand="0" w:evenVBand="0" w:oddHBand="0" w:evenHBand="0" w:firstRowFirstColumn="0" w:firstRowLastColumn="0" w:lastRowFirstColumn="0" w:lastRowLastColumn="0"/>
            </w:pPr>
            <w:r>
              <w:rPr>
                <w:rFonts w:hint="eastAsia"/>
              </w:rPr>
              <w:t>提示语音信息</w:t>
            </w:r>
          </w:p>
        </w:tc>
      </w:tr>
      <w:tr w:rsidR="00C37525" w:rsidRPr="003C5CF1" w14:paraId="11DEEE03" w14:textId="77777777" w:rsidTr="0076672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vAlign w:val="center"/>
          </w:tcPr>
          <w:p w14:paraId="6A9F5FB0" w14:textId="77777777" w:rsidR="00C37525" w:rsidRPr="003C5CF1" w:rsidRDefault="00C37525" w:rsidP="006A288E">
            <w:r>
              <w:rPr>
                <w:rFonts w:hint="eastAsia"/>
              </w:rPr>
              <w:t>0</w:t>
            </w:r>
          </w:p>
        </w:tc>
        <w:tc>
          <w:tcPr>
            <w:tcW w:w="3399" w:type="dxa"/>
            <w:vMerge w:val="restart"/>
            <w:vAlign w:val="center"/>
          </w:tcPr>
          <w:p w14:paraId="7F26E2FD" w14:textId="77777777" w:rsidR="00C37525" w:rsidRPr="003C5CF1" w:rsidRDefault="00C37525" w:rsidP="006A288E">
            <w:pPr>
              <w:cnfStyle w:val="000000100000" w:firstRow="0" w:lastRow="0" w:firstColumn="0" w:lastColumn="0" w:oddVBand="0" w:evenVBand="0" w:oddHBand="1" w:evenHBand="0" w:firstRowFirstColumn="0" w:firstRowLastColumn="0" w:lastRowFirstColumn="0" w:lastRowLastColumn="0"/>
            </w:pPr>
            <w:r>
              <w:rPr>
                <w:rFonts w:hint="eastAsia"/>
              </w:rPr>
              <w:t>请输入密码</w:t>
            </w:r>
          </w:p>
        </w:tc>
      </w:tr>
      <w:tr w:rsidR="00C37525" w:rsidRPr="003C5CF1" w14:paraId="5DB58C59" w14:textId="77777777" w:rsidTr="0076672A">
        <w:trPr>
          <w:trHeight w:val="312"/>
        </w:trPr>
        <w:tc>
          <w:tcPr>
            <w:cnfStyle w:val="001000000000" w:firstRow="0" w:lastRow="0" w:firstColumn="1" w:lastColumn="0" w:oddVBand="0" w:evenVBand="0" w:oddHBand="0" w:evenHBand="0" w:firstRowFirstColumn="0" w:firstRowLastColumn="0" w:lastRowFirstColumn="0" w:lastRowLastColumn="0"/>
            <w:tcW w:w="3547" w:type="dxa"/>
            <w:vAlign w:val="center"/>
          </w:tcPr>
          <w:p w14:paraId="305DA45C" w14:textId="77777777" w:rsidR="00C37525" w:rsidRPr="003C5CF1" w:rsidRDefault="00C37525" w:rsidP="006A288E">
            <w:r>
              <w:rPr>
                <w:rFonts w:hint="eastAsia"/>
              </w:rPr>
              <w:t>1</w:t>
            </w:r>
          </w:p>
        </w:tc>
        <w:tc>
          <w:tcPr>
            <w:tcW w:w="3399" w:type="dxa"/>
            <w:vMerge/>
            <w:vAlign w:val="center"/>
          </w:tcPr>
          <w:p w14:paraId="13772AE7" w14:textId="77777777" w:rsidR="00C37525" w:rsidRPr="003C5CF1" w:rsidRDefault="00C37525" w:rsidP="006A288E">
            <w:pPr>
              <w:cnfStyle w:val="000000000000" w:firstRow="0" w:lastRow="0" w:firstColumn="0" w:lastColumn="0" w:oddVBand="0" w:evenVBand="0" w:oddHBand="0" w:evenHBand="0" w:firstRowFirstColumn="0" w:firstRowLastColumn="0" w:lastRowFirstColumn="0" w:lastRowLastColumn="0"/>
            </w:pPr>
          </w:p>
        </w:tc>
      </w:tr>
      <w:tr w:rsidR="00C37525" w:rsidRPr="003C5CF1" w14:paraId="08199184" w14:textId="77777777" w:rsidTr="0076672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vAlign w:val="center"/>
          </w:tcPr>
          <w:p w14:paraId="18D62786" w14:textId="77777777" w:rsidR="00C37525" w:rsidRPr="003C5CF1" w:rsidRDefault="00C37525" w:rsidP="006A288E">
            <w:r>
              <w:rPr>
                <w:rFonts w:hint="eastAsia"/>
              </w:rPr>
              <w:lastRenderedPageBreak/>
              <w:t>2</w:t>
            </w:r>
          </w:p>
        </w:tc>
        <w:tc>
          <w:tcPr>
            <w:tcW w:w="3399" w:type="dxa"/>
            <w:vAlign w:val="center"/>
          </w:tcPr>
          <w:p w14:paraId="6AB6F673" w14:textId="77777777" w:rsidR="00C37525" w:rsidRPr="003C5CF1" w:rsidRDefault="00C37525" w:rsidP="006A288E">
            <w:pPr>
              <w:cnfStyle w:val="000000100000" w:firstRow="0" w:lastRow="0" w:firstColumn="0" w:lastColumn="0" w:oddVBand="0" w:evenVBand="0" w:oddHBand="1" w:evenHBand="0" w:firstRowFirstColumn="0" w:firstRowLastColumn="0" w:lastRowFirstColumn="0" w:lastRowLastColumn="0"/>
            </w:pPr>
            <w:r>
              <w:rPr>
                <w:rFonts w:hint="eastAsia"/>
              </w:rPr>
              <w:t>请再次输入密码</w:t>
            </w:r>
          </w:p>
        </w:tc>
      </w:tr>
    </w:tbl>
    <w:p w14:paraId="57F03278" w14:textId="77777777" w:rsidR="00C37525" w:rsidRPr="00B87E81" w:rsidRDefault="00704B8A" w:rsidP="005570ED">
      <w:pPr>
        <w:pStyle w:val="a8"/>
        <w:numPr>
          <w:ilvl w:val="2"/>
          <w:numId w:val="21"/>
        </w:numPr>
        <w:ind w:firstLineChars="0"/>
        <w:outlineLvl w:val="2"/>
        <w:rPr>
          <w:rFonts w:ascii="微软雅黑" w:eastAsia="微软雅黑" w:hAnsi="微软雅黑"/>
          <w:b/>
          <w:color w:val="FF0000"/>
          <w:sz w:val="28"/>
          <w:szCs w:val="28"/>
        </w:rPr>
      </w:pPr>
      <w:r w:rsidRPr="00B87E81">
        <w:rPr>
          <w:rFonts w:ascii="微软雅黑" w:eastAsia="微软雅黑" w:hAnsi="微软雅黑" w:hint="eastAsia"/>
          <w:b/>
          <w:color w:val="FF0000"/>
          <w:sz w:val="28"/>
          <w:szCs w:val="28"/>
        </w:rPr>
        <w:t>其它说明</w:t>
      </w:r>
    </w:p>
    <w:p w14:paraId="34CD044E" w14:textId="77777777" w:rsidR="00704B8A" w:rsidRDefault="004E6842" w:rsidP="00C37525">
      <w:pPr>
        <w:spacing w:line="360" w:lineRule="auto"/>
        <w:ind w:firstLineChars="200" w:firstLine="480"/>
        <w:rPr>
          <w:rFonts w:ascii="楷体" w:eastAsia="楷体" w:hAnsi="楷体"/>
          <w:sz w:val="24"/>
          <w:szCs w:val="24"/>
        </w:rPr>
      </w:pPr>
      <w:r>
        <w:rPr>
          <w:rFonts w:ascii="楷体" w:eastAsia="楷体" w:hAnsi="楷体" w:hint="eastAsia"/>
          <w:sz w:val="24"/>
          <w:szCs w:val="24"/>
        </w:rPr>
        <w:t>关于输入长度，对</w:t>
      </w:r>
      <w:r w:rsidR="001624CB">
        <w:rPr>
          <w:rFonts w:ascii="楷体" w:eastAsia="楷体" w:hAnsi="楷体" w:hint="eastAsia"/>
          <w:sz w:val="24"/>
          <w:szCs w:val="24"/>
        </w:rPr>
        <w:t>密码键盘的控制规则如下：</w:t>
      </w:r>
    </w:p>
    <w:p w14:paraId="382AEE97" w14:textId="77777777" w:rsidR="004245C9" w:rsidRPr="001624CB" w:rsidRDefault="004245C9" w:rsidP="00C37525">
      <w:pPr>
        <w:spacing w:line="360" w:lineRule="auto"/>
        <w:ind w:firstLineChars="200" w:firstLine="480"/>
        <w:rPr>
          <w:rFonts w:ascii="楷体" w:eastAsia="楷体" w:hAnsi="楷体"/>
          <w:sz w:val="24"/>
          <w:szCs w:val="24"/>
        </w:rPr>
      </w:pPr>
      <w:r>
        <w:rPr>
          <w:rFonts w:ascii="楷体" w:eastAsia="楷体" w:hAnsi="楷体" w:hint="eastAsia"/>
          <w:sz w:val="24"/>
          <w:szCs w:val="24"/>
        </w:rPr>
        <w:t>如果长度参数是0</w:t>
      </w:r>
      <w:r w:rsidR="006F7AAF">
        <w:rPr>
          <w:rFonts w:ascii="楷体" w:eastAsia="楷体" w:hAnsi="楷体" w:hint="eastAsia"/>
          <w:sz w:val="24"/>
          <w:szCs w:val="24"/>
        </w:rPr>
        <w:t>，则输入密码点击</w:t>
      </w:r>
      <w:r w:rsidR="00833D89">
        <w:rPr>
          <w:rFonts w:ascii="楷体" w:eastAsia="楷体" w:hAnsi="楷体" w:hint="eastAsia"/>
          <w:sz w:val="24"/>
          <w:szCs w:val="24"/>
        </w:rPr>
        <w:t>确认后提交，不对密码长度进行验证，</w:t>
      </w:r>
      <w:r w:rsidR="006F7AAF">
        <w:rPr>
          <w:rFonts w:ascii="楷体" w:eastAsia="楷体" w:hAnsi="楷体" w:hint="eastAsia"/>
          <w:sz w:val="24"/>
          <w:szCs w:val="24"/>
        </w:rPr>
        <w:t>接口返回输入的密码</w:t>
      </w:r>
      <w:r>
        <w:rPr>
          <w:rFonts w:ascii="楷体" w:eastAsia="楷体" w:hAnsi="楷体" w:hint="eastAsia"/>
          <w:sz w:val="24"/>
          <w:szCs w:val="24"/>
        </w:rPr>
        <w:t>；</w:t>
      </w:r>
    </w:p>
    <w:p w14:paraId="620FF0EB" w14:textId="77777777" w:rsidR="00370BE3" w:rsidRDefault="004245C9" w:rsidP="00C37525">
      <w:pPr>
        <w:spacing w:line="360" w:lineRule="auto"/>
        <w:ind w:firstLineChars="200" w:firstLine="480"/>
        <w:rPr>
          <w:rFonts w:ascii="楷体" w:eastAsia="楷体" w:hAnsi="楷体"/>
          <w:sz w:val="24"/>
          <w:szCs w:val="24"/>
        </w:rPr>
      </w:pPr>
      <w:r>
        <w:rPr>
          <w:rFonts w:ascii="楷体" w:eastAsia="楷体" w:hAnsi="楷体" w:hint="eastAsia"/>
          <w:sz w:val="24"/>
          <w:szCs w:val="24"/>
        </w:rPr>
        <w:t>如果长度参数是正整数，则输入密码点击确认后提交，并对长度进行</w:t>
      </w:r>
      <w:r w:rsidR="006F7AAF">
        <w:rPr>
          <w:rFonts w:ascii="楷体" w:eastAsia="楷体" w:hAnsi="楷体" w:hint="eastAsia"/>
          <w:sz w:val="24"/>
          <w:szCs w:val="24"/>
        </w:rPr>
        <w:t>验证，如果等于参数指定值，则从接口返回密码；否则返回错误码及错误描述</w:t>
      </w:r>
      <w:r w:rsidR="00833D89">
        <w:rPr>
          <w:rFonts w:ascii="楷体" w:eastAsia="楷体" w:hAnsi="楷体" w:hint="eastAsia"/>
          <w:sz w:val="24"/>
          <w:szCs w:val="24"/>
        </w:rPr>
        <w:t>。</w:t>
      </w:r>
    </w:p>
    <w:p w14:paraId="189A4DF3" w14:textId="77777777" w:rsidR="007D4259" w:rsidRDefault="007D4259" w:rsidP="00C37525">
      <w:pPr>
        <w:spacing w:line="360" w:lineRule="auto"/>
        <w:ind w:firstLineChars="200" w:firstLine="480"/>
        <w:rPr>
          <w:rFonts w:ascii="楷体" w:eastAsia="楷体" w:hAnsi="楷体"/>
          <w:sz w:val="24"/>
          <w:szCs w:val="24"/>
        </w:rPr>
      </w:pPr>
    </w:p>
    <w:p w14:paraId="72AD304D" w14:textId="77777777" w:rsidR="007D4259" w:rsidRPr="007D4259" w:rsidRDefault="00BC77FF" w:rsidP="007D4259">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密钥灌注</w:t>
      </w:r>
    </w:p>
    <w:p w14:paraId="7922EFAF" w14:textId="77777777" w:rsidR="007D4259" w:rsidRDefault="007D4259" w:rsidP="007D4259">
      <w:pPr>
        <w:ind w:firstLine="480"/>
        <w:rPr>
          <w:rFonts w:ascii="宋体" w:hAnsi="宋体"/>
        </w:rPr>
      </w:pPr>
      <w:r>
        <w:rPr>
          <w:rFonts w:ascii="宋体" w:hAnsi="宋体" w:hint="eastAsia"/>
        </w:rPr>
        <w:t>对密码键盘进行密钥灌注。</w:t>
      </w:r>
    </w:p>
    <w:p w14:paraId="4C51F433" w14:textId="77777777" w:rsidR="007D4259" w:rsidRPr="007D4259" w:rsidRDefault="007D4259" w:rsidP="007D4259">
      <w:pPr>
        <w:pStyle w:val="a8"/>
        <w:numPr>
          <w:ilvl w:val="2"/>
          <w:numId w:val="21"/>
        </w:numPr>
        <w:ind w:firstLineChars="0"/>
        <w:outlineLvl w:val="2"/>
        <w:rPr>
          <w:rFonts w:ascii="微软雅黑" w:eastAsia="微软雅黑" w:hAnsi="微软雅黑"/>
          <w:b/>
          <w:sz w:val="28"/>
          <w:szCs w:val="28"/>
        </w:rPr>
      </w:pPr>
      <w:r w:rsidRPr="007D4259">
        <w:rPr>
          <w:rFonts w:ascii="微软雅黑" w:eastAsia="微软雅黑" w:hAnsi="微软雅黑" w:hint="eastAsia"/>
          <w:b/>
          <w:sz w:val="28"/>
          <w:szCs w:val="28"/>
        </w:rPr>
        <w:t>接口定义</w:t>
      </w:r>
    </w:p>
    <w:p w14:paraId="7F122A75" w14:textId="77777777" w:rsidR="007D4259" w:rsidRDefault="007D4259" w:rsidP="007D4259">
      <w:pPr>
        <w:ind w:firstLine="480"/>
      </w:pPr>
      <w:proofErr w:type="gramStart"/>
      <w:r>
        <w:rPr>
          <w:rFonts w:ascii="宋体" w:hAnsi="宋体" w:hint="eastAsia"/>
        </w:rPr>
        <w:t>String[</w:t>
      </w:r>
      <w:proofErr w:type="gramEnd"/>
      <w:r>
        <w:rPr>
          <w:rFonts w:ascii="宋体" w:hAnsi="宋体" w:hint="eastAsia"/>
        </w:rPr>
        <w:t xml:space="preserve">] </w:t>
      </w:r>
      <w:proofErr w:type="spellStart"/>
      <w:r>
        <w:rPr>
          <w:rFonts w:ascii="宋体" w:hAnsi="宋体" w:hint="eastAsia"/>
        </w:rPr>
        <w:t>keyAffuse</w:t>
      </w:r>
      <w:r w:rsidR="00821AF3">
        <w:rPr>
          <w:rFonts w:ascii="宋体" w:hAnsi="宋体" w:hint="eastAsia"/>
        </w:rPr>
        <w:t>Pin</w:t>
      </w:r>
      <w:proofErr w:type="spellEnd"/>
      <w:r>
        <w:rPr>
          <w:rFonts w:ascii="宋体" w:hAnsi="宋体" w:hint="eastAsia"/>
        </w:rPr>
        <w:t xml:space="preserve"> (String[] keys)</w:t>
      </w:r>
    </w:p>
    <w:p w14:paraId="76F3B3DA" w14:textId="77777777" w:rsidR="007D4259" w:rsidRPr="007D4259" w:rsidRDefault="007D4259" w:rsidP="007D4259">
      <w:pPr>
        <w:pStyle w:val="a8"/>
        <w:numPr>
          <w:ilvl w:val="2"/>
          <w:numId w:val="21"/>
        </w:numPr>
        <w:ind w:firstLineChars="0"/>
        <w:outlineLvl w:val="2"/>
        <w:rPr>
          <w:rFonts w:ascii="微软雅黑" w:eastAsia="微软雅黑" w:hAnsi="微软雅黑"/>
          <w:b/>
          <w:sz w:val="28"/>
          <w:szCs w:val="28"/>
        </w:rPr>
      </w:pPr>
      <w:r w:rsidRPr="007D4259">
        <w:rPr>
          <w:rFonts w:ascii="微软雅黑" w:eastAsia="微软雅黑" w:hAnsi="微软雅黑" w:hint="eastAsia"/>
          <w:b/>
          <w:sz w:val="28"/>
          <w:szCs w:val="28"/>
        </w:rPr>
        <w:t>接口参数</w:t>
      </w:r>
    </w:p>
    <w:tbl>
      <w:tblPr>
        <w:tblpPr w:leftFromText="180" w:rightFromText="180" w:vertAnchor="text" w:horzAnchor="margin" w:tblpY="125"/>
        <w:tblOverlap w:val="neve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5"/>
        <w:gridCol w:w="1702"/>
        <w:gridCol w:w="1088"/>
        <w:gridCol w:w="710"/>
        <w:gridCol w:w="1861"/>
        <w:gridCol w:w="990"/>
      </w:tblGrid>
      <w:tr w:rsidR="007D4259" w14:paraId="273F8CD4" w14:textId="77777777" w:rsidTr="00BB1372">
        <w:trPr>
          <w:trHeight w:val="248"/>
        </w:trPr>
        <w:tc>
          <w:tcPr>
            <w:tcW w:w="561" w:type="dxa"/>
            <w:shd w:val="clear" w:color="auto" w:fill="C0C0C0"/>
          </w:tcPr>
          <w:p w14:paraId="7E479B04" w14:textId="77777777" w:rsidR="007D4259" w:rsidRDefault="007D4259" w:rsidP="00BB1372">
            <w:r>
              <w:t>序号</w:t>
            </w:r>
          </w:p>
        </w:tc>
        <w:tc>
          <w:tcPr>
            <w:tcW w:w="1675" w:type="dxa"/>
            <w:shd w:val="clear" w:color="auto" w:fill="C0C0C0"/>
          </w:tcPr>
          <w:p w14:paraId="1C12ED27" w14:textId="77777777" w:rsidR="007D4259" w:rsidRDefault="007D4259" w:rsidP="00BB1372">
            <w:r>
              <w:t>接口字段</w:t>
            </w:r>
          </w:p>
        </w:tc>
        <w:tc>
          <w:tcPr>
            <w:tcW w:w="1702" w:type="dxa"/>
            <w:shd w:val="clear" w:color="auto" w:fill="C0C0C0"/>
          </w:tcPr>
          <w:p w14:paraId="1D20BF05" w14:textId="77777777" w:rsidR="007D4259" w:rsidRDefault="007D4259" w:rsidP="00BB1372">
            <w:r>
              <w:rPr>
                <w:rFonts w:hint="eastAsia"/>
              </w:rPr>
              <w:t>接口字段说明</w:t>
            </w:r>
          </w:p>
        </w:tc>
        <w:tc>
          <w:tcPr>
            <w:tcW w:w="1088" w:type="dxa"/>
            <w:shd w:val="clear" w:color="auto" w:fill="C0C0C0"/>
          </w:tcPr>
          <w:p w14:paraId="0C4CF218" w14:textId="77777777" w:rsidR="007D4259" w:rsidRDefault="007D4259" w:rsidP="00BB1372">
            <w:r>
              <w:t>类型</w:t>
            </w:r>
          </w:p>
        </w:tc>
        <w:tc>
          <w:tcPr>
            <w:tcW w:w="710" w:type="dxa"/>
            <w:shd w:val="clear" w:color="auto" w:fill="C0C0C0"/>
          </w:tcPr>
          <w:p w14:paraId="7EF03CEF" w14:textId="77777777" w:rsidR="007D4259" w:rsidRDefault="007D4259" w:rsidP="00BB1372">
            <w:r>
              <w:t>长度</w:t>
            </w:r>
          </w:p>
        </w:tc>
        <w:tc>
          <w:tcPr>
            <w:tcW w:w="1861" w:type="dxa"/>
            <w:shd w:val="clear" w:color="auto" w:fill="C0C0C0"/>
          </w:tcPr>
          <w:p w14:paraId="615EA232" w14:textId="77777777" w:rsidR="007D4259" w:rsidRDefault="007D4259" w:rsidP="00BB1372">
            <w:r>
              <w:rPr>
                <w:rFonts w:hint="eastAsia"/>
              </w:rPr>
              <w:t>备注</w:t>
            </w:r>
          </w:p>
        </w:tc>
        <w:tc>
          <w:tcPr>
            <w:tcW w:w="990" w:type="dxa"/>
            <w:shd w:val="clear" w:color="auto" w:fill="C0C0C0"/>
          </w:tcPr>
          <w:p w14:paraId="06813E4C" w14:textId="77777777" w:rsidR="007D4259" w:rsidRDefault="007D4259" w:rsidP="00BB1372">
            <w:r>
              <w:rPr>
                <w:rFonts w:hint="eastAsia"/>
              </w:rPr>
              <w:t>输入</w:t>
            </w:r>
            <w:r>
              <w:rPr>
                <w:rFonts w:hint="eastAsia"/>
              </w:rPr>
              <w:t>/</w:t>
            </w:r>
            <w:r>
              <w:rPr>
                <w:rFonts w:hint="eastAsia"/>
              </w:rPr>
              <w:t>输出</w:t>
            </w:r>
          </w:p>
        </w:tc>
      </w:tr>
      <w:tr w:rsidR="007D4259" w14:paraId="27EF5191" w14:textId="77777777" w:rsidTr="00BB1372">
        <w:trPr>
          <w:trHeight w:val="193"/>
        </w:trPr>
        <w:tc>
          <w:tcPr>
            <w:tcW w:w="561" w:type="dxa"/>
          </w:tcPr>
          <w:p w14:paraId="4C0A62BA" w14:textId="77777777" w:rsidR="007D4259" w:rsidRDefault="007D4259" w:rsidP="00BB1372">
            <w:r>
              <w:rPr>
                <w:rFonts w:hint="eastAsia"/>
              </w:rPr>
              <w:t>1</w:t>
            </w:r>
          </w:p>
        </w:tc>
        <w:tc>
          <w:tcPr>
            <w:tcW w:w="1675" w:type="dxa"/>
          </w:tcPr>
          <w:p w14:paraId="457A5EE0" w14:textId="77777777" w:rsidR="007D4259" w:rsidRDefault="007D4259" w:rsidP="00BB1372">
            <w:r>
              <w:rPr>
                <w:rFonts w:ascii="宋体" w:hAnsi="宋体" w:hint="eastAsia"/>
              </w:rPr>
              <w:t>keys</w:t>
            </w:r>
          </w:p>
        </w:tc>
        <w:tc>
          <w:tcPr>
            <w:tcW w:w="1702" w:type="dxa"/>
          </w:tcPr>
          <w:p w14:paraId="02968109" w14:textId="77777777" w:rsidR="007D4259" w:rsidRDefault="007D4259" w:rsidP="00BB1372">
            <w:r>
              <w:rPr>
                <w:rFonts w:hint="eastAsia"/>
              </w:rPr>
              <w:t>主密钥组</w:t>
            </w:r>
          </w:p>
        </w:tc>
        <w:tc>
          <w:tcPr>
            <w:tcW w:w="1088" w:type="dxa"/>
          </w:tcPr>
          <w:p w14:paraId="62E0D896" w14:textId="77777777" w:rsidR="007D4259" w:rsidRDefault="007D4259" w:rsidP="00BB1372">
            <w:r>
              <w:rPr>
                <w:rFonts w:ascii="宋体" w:hAnsi="宋体" w:hint="eastAsia"/>
              </w:rPr>
              <w:t xml:space="preserve">String数组  </w:t>
            </w:r>
          </w:p>
        </w:tc>
        <w:tc>
          <w:tcPr>
            <w:tcW w:w="710" w:type="dxa"/>
          </w:tcPr>
          <w:p w14:paraId="66E1D3AD" w14:textId="77777777" w:rsidR="007D4259" w:rsidRDefault="007D4259" w:rsidP="00BB1372"/>
        </w:tc>
        <w:tc>
          <w:tcPr>
            <w:tcW w:w="1861" w:type="dxa"/>
          </w:tcPr>
          <w:p w14:paraId="008274E2" w14:textId="77777777" w:rsidR="007D4259" w:rsidRDefault="007D4259" w:rsidP="00BB1372">
            <w:r>
              <w:rPr>
                <w:rFonts w:hint="eastAsia"/>
              </w:rPr>
              <w:t>主密钥组</w:t>
            </w:r>
          </w:p>
        </w:tc>
        <w:tc>
          <w:tcPr>
            <w:tcW w:w="990" w:type="dxa"/>
          </w:tcPr>
          <w:p w14:paraId="27CABE32" w14:textId="77777777" w:rsidR="007D4259" w:rsidRDefault="007D4259" w:rsidP="00BB1372">
            <w:r>
              <w:rPr>
                <w:rFonts w:hint="eastAsia"/>
              </w:rPr>
              <w:t>输入</w:t>
            </w:r>
          </w:p>
        </w:tc>
      </w:tr>
    </w:tbl>
    <w:p w14:paraId="2318FF02" w14:textId="77777777" w:rsidR="007D4259" w:rsidRPr="007D4259" w:rsidRDefault="007D4259" w:rsidP="007D4259">
      <w:pPr>
        <w:pStyle w:val="a8"/>
        <w:numPr>
          <w:ilvl w:val="2"/>
          <w:numId w:val="21"/>
        </w:numPr>
        <w:ind w:firstLineChars="0"/>
        <w:outlineLvl w:val="2"/>
        <w:rPr>
          <w:rFonts w:ascii="微软雅黑" w:eastAsia="微软雅黑" w:hAnsi="微软雅黑"/>
          <w:b/>
          <w:sz w:val="28"/>
          <w:szCs w:val="28"/>
        </w:rPr>
      </w:pPr>
      <w:r w:rsidRPr="007D4259">
        <w:rPr>
          <w:rFonts w:ascii="微软雅黑" w:eastAsia="微软雅黑" w:hAnsi="微软雅黑" w:hint="eastAsia"/>
          <w:b/>
          <w:sz w:val="28"/>
          <w:szCs w:val="28"/>
        </w:rPr>
        <w:t>返回值说明</w:t>
      </w:r>
    </w:p>
    <w:tbl>
      <w:tblP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2574"/>
        <w:gridCol w:w="4039"/>
      </w:tblGrid>
      <w:tr w:rsidR="007D4259" w:rsidRPr="003C5CF1" w14:paraId="4BCE789A" w14:textId="77777777" w:rsidTr="00BB1372">
        <w:trPr>
          <w:trHeight w:val="289"/>
        </w:trPr>
        <w:tc>
          <w:tcPr>
            <w:tcW w:w="1028" w:type="pct"/>
            <w:shd w:val="clear" w:color="auto" w:fill="C0C0C0"/>
          </w:tcPr>
          <w:p w14:paraId="10FBAAF6" w14:textId="77777777" w:rsidR="007D4259" w:rsidRPr="003C5CF1" w:rsidRDefault="007D4259" w:rsidP="00BB1372">
            <w:pPr>
              <w:ind w:firstLine="480"/>
            </w:pPr>
            <w:r w:rsidRPr="003C5CF1">
              <w:t>序号</w:t>
            </w:r>
          </w:p>
        </w:tc>
        <w:tc>
          <w:tcPr>
            <w:tcW w:w="1546" w:type="pct"/>
            <w:shd w:val="clear" w:color="auto" w:fill="C0C0C0"/>
          </w:tcPr>
          <w:p w14:paraId="21DA562E" w14:textId="77777777" w:rsidR="007D4259" w:rsidRPr="003C5CF1" w:rsidRDefault="007D4259" w:rsidP="00BB1372">
            <w:pPr>
              <w:ind w:firstLine="480"/>
            </w:pPr>
            <w:r w:rsidRPr="003C5CF1">
              <w:rPr>
                <w:rFonts w:hint="eastAsia"/>
              </w:rPr>
              <w:t>接口字段说明</w:t>
            </w:r>
          </w:p>
        </w:tc>
        <w:tc>
          <w:tcPr>
            <w:tcW w:w="2426" w:type="pct"/>
            <w:shd w:val="clear" w:color="auto" w:fill="C0C0C0"/>
          </w:tcPr>
          <w:p w14:paraId="5028E463" w14:textId="77777777" w:rsidR="007D4259" w:rsidRPr="003C5CF1" w:rsidRDefault="007D4259" w:rsidP="00BB1372">
            <w:pPr>
              <w:ind w:firstLine="480"/>
            </w:pPr>
            <w:r>
              <w:rPr>
                <w:rFonts w:hint="eastAsia"/>
              </w:rPr>
              <w:t>描述</w:t>
            </w:r>
          </w:p>
        </w:tc>
      </w:tr>
      <w:tr w:rsidR="007D4259" w:rsidRPr="003C5CF1" w14:paraId="2B21DE1D" w14:textId="77777777" w:rsidTr="00BB1372">
        <w:trPr>
          <w:trHeight w:val="226"/>
        </w:trPr>
        <w:tc>
          <w:tcPr>
            <w:tcW w:w="1028" w:type="pct"/>
          </w:tcPr>
          <w:p w14:paraId="4AF58ACE" w14:textId="77777777" w:rsidR="007D4259" w:rsidRPr="003C5CF1" w:rsidRDefault="007D4259" w:rsidP="00BB1372">
            <w:r>
              <w:rPr>
                <w:rFonts w:hint="eastAsia"/>
              </w:rPr>
              <w:t>0</w:t>
            </w:r>
          </w:p>
        </w:tc>
        <w:tc>
          <w:tcPr>
            <w:tcW w:w="1546" w:type="pct"/>
          </w:tcPr>
          <w:p w14:paraId="48DAD907" w14:textId="77777777" w:rsidR="007D4259" w:rsidRPr="003C5CF1" w:rsidRDefault="007D4259" w:rsidP="00BB1372">
            <w:r>
              <w:rPr>
                <w:rFonts w:hint="eastAsia"/>
              </w:rPr>
              <w:t>指示码</w:t>
            </w:r>
          </w:p>
        </w:tc>
        <w:tc>
          <w:tcPr>
            <w:tcW w:w="2426" w:type="pct"/>
          </w:tcPr>
          <w:p w14:paraId="0EC4B35E" w14:textId="77777777" w:rsidR="007D4259" w:rsidRPr="003C5CF1" w:rsidRDefault="007D4259" w:rsidP="00BB1372">
            <w:r>
              <w:rPr>
                <w:rFonts w:hint="eastAsia"/>
              </w:rPr>
              <w:t>0</w:t>
            </w:r>
            <w:r>
              <w:rPr>
                <w:rFonts w:hint="eastAsia"/>
              </w:rPr>
              <w:t>为正确，其它为错误编号</w:t>
            </w:r>
          </w:p>
        </w:tc>
      </w:tr>
      <w:tr w:rsidR="007D4259" w:rsidRPr="003C5CF1" w14:paraId="7EF76FBD" w14:textId="77777777" w:rsidTr="00BB1372">
        <w:trPr>
          <w:trHeight w:val="226"/>
        </w:trPr>
        <w:tc>
          <w:tcPr>
            <w:tcW w:w="1028" w:type="pct"/>
          </w:tcPr>
          <w:p w14:paraId="4D52C485" w14:textId="77777777" w:rsidR="007D4259" w:rsidRPr="003C5CF1" w:rsidRDefault="007D4259" w:rsidP="00BB1372">
            <w:r>
              <w:rPr>
                <w:rFonts w:hint="eastAsia"/>
              </w:rPr>
              <w:t>1</w:t>
            </w:r>
          </w:p>
        </w:tc>
        <w:tc>
          <w:tcPr>
            <w:tcW w:w="1546" w:type="pct"/>
          </w:tcPr>
          <w:p w14:paraId="7B49EED1" w14:textId="77777777" w:rsidR="007D4259" w:rsidRPr="003C5CF1" w:rsidRDefault="007D4259" w:rsidP="00BB1372"/>
        </w:tc>
        <w:tc>
          <w:tcPr>
            <w:tcW w:w="2426" w:type="pct"/>
          </w:tcPr>
          <w:p w14:paraId="5E5BB339" w14:textId="77777777" w:rsidR="007D4259" w:rsidRPr="00066C56" w:rsidRDefault="007D4259" w:rsidP="00BB1372">
            <w:r>
              <w:rPr>
                <w:rFonts w:hint="eastAsia"/>
              </w:rPr>
              <w:t>当返回错误时为错误描述</w:t>
            </w:r>
          </w:p>
        </w:tc>
      </w:tr>
    </w:tbl>
    <w:p w14:paraId="7586A449" w14:textId="77777777" w:rsidR="007D4259" w:rsidRPr="007D4259" w:rsidRDefault="007D4259" w:rsidP="007D4259">
      <w:pPr>
        <w:spacing w:line="360" w:lineRule="auto"/>
        <w:rPr>
          <w:rFonts w:ascii="楷体" w:eastAsia="楷体" w:hAnsi="楷体"/>
          <w:sz w:val="24"/>
          <w:szCs w:val="24"/>
        </w:rPr>
      </w:pPr>
    </w:p>
    <w:p w14:paraId="495983D3" w14:textId="77777777" w:rsidR="00DA2F3A" w:rsidRPr="00785926" w:rsidRDefault="00DA2F3A" w:rsidP="00F14E77">
      <w:pPr>
        <w:pStyle w:val="a8"/>
        <w:numPr>
          <w:ilvl w:val="0"/>
          <w:numId w:val="21"/>
        </w:numPr>
        <w:ind w:firstLineChars="0"/>
        <w:outlineLvl w:val="0"/>
        <w:rPr>
          <w:rFonts w:ascii="微软雅黑" w:eastAsia="微软雅黑" w:hAnsi="微软雅黑"/>
          <w:b/>
          <w:sz w:val="32"/>
          <w:szCs w:val="32"/>
        </w:rPr>
      </w:pPr>
      <w:r w:rsidRPr="00785926">
        <w:rPr>
          <w:rFonts w:ascii="微软雅黑" w:eastAsia="微软雅黑" w:hAnsi="微软雅黑" w:hint="eastAsia"/>
          <w:b/>
          <w:sz w:val="32"/>
          <w:szCs w:val="32"/>
        </w:rPr>
        <w:t>金融IC</w:t>
      </w:r>
      <w:r w:rsidR="00F14E77" w:rsidRPr="00F14E77">
        <w:rPr>
          <w:rFonts w:ascii="微软雅黑" w:eastAsia="微软雅黑" w:hAnsi="微软雅黑" w:hint="eastAsia"/>
          <w:b/>
          <w:sz w:val="32"/>
          <w:szCs w:val="32"/>
        </w:rPr>
        <w:t>卡读卡器（接触式和非接触式）</w:t>
      </w:r>
    </w:p>
    <w:p w14:paraId="0A230082" w14:textId="77777777" w:rsidR="00801C0D" w:rsidRDefault="00136B49" w:rsidP="007C5978">
      <w:pPr>
        <w:spacing w:line="360" w:lineRule="auto"/>
        <w:ind w:firstLineChars="200" w:firstLine="480"/>
        <w:rPr>
          <w:rFonts w:ascii="楷体" w:eastAsia="楷体" w:hAnsi="楷体"/>
          <w:sz w:val="24"/>
          <w:szCs w:val="24"/>
        </w:rPr>
      </w:pPr>
      <w:r>
        <w:rPr>
          <w:rFonts w:ascii="楷体" w:eastAsia="楷体" w:hAnsi="楷体" w:hint="eastAsia"/>
          <w:sz w:val="24"/>
          <w:szCs w:val="24"/>
        </w:rPr>
        <w:t>金融IC卡一体键盘整合了计算机键盘、金融IC卡、刷卡</w:t>
      </w:r>
      <w:proofErr w:type="gramStart"/>
      <w:r>
        <w:rPr>
          <w:rFonts w:ascii="楷体" w:eastAsia="楷体" w:hAnsi="楷体" w:hint="eastAsia"/>
          <w:sz w:val="24"/>
          <w:szCs w:val="24"/>
        </w:rPr>
        <w:t>器多种</w:t>
      </w:r>
      <w:proofErr w:type="gramEnd"/>
      <w:r>
        <w:rPr>
          <w:rFonts w:ascii="楷体" w:eastAsia="楷体" w:hAnsi="楷体" w:hint="eastAsia"/>
          <w:sz w:val="24"/>
          <w:szCs w:val="24"/>
        </w:rPr>
        <w:t>外设功能于一体。本部分定义了其金融IC卡的驱动接口规范，刷卡器驱动规范与第四章一致。</w:t>
      </w:r>
      <w:r w:rsidR="000A7371">
        <w:rPr>
          <w:rFonts w:ascii="楷体" w:eastAsia="楷体" w:hAnsi="楷体" w:hint="eastAsia"/>
          <w:sz w:val="24"/>
          <w:szCs w:val="24"/>
        </w:rPr>
        <w:t>6.5节单独定义了获取金融IC卡一体键盘的读取器读取能力接口规范。</w:t>
      </w:r>
    </w:p>
    <w:p w14:paraId="6B79EC1A" w14:textId="77777777" w:rsidR="00B8742B" w:rsidRDefault="00B8742B" w:rsidP="007C5978">
      <w:pPr>
        <w:spacing w:line="360" w:lineRule="auto"/>
        <w:ind w:firstLineChars="200" w:firstLine="480"/>
        <w:rPr>
          <w:rFonts w:ascii="楷体" w:eastAsia="楷体" w:hAnsi="楷体" w:hint="eastAsia"/>
          <w:sz w:val="24"/>
          <w:szCs w:val="24"/>
        </w:rPr>
      </w:pPr>
    </w:p>
    <w:p w14:paraId="13DABFCD" w14:textId="77777777" w:rsidR="006C4300" w:rsidRDefault="006C4300" w:rsidP="007C5978">
      <w:pPr>
        <w:spacing w:line="360" w:lineRule="auto"/>
        <w:ind w:firstLineChars="200" w:firstLine="480"/>
        <w:rPr>
          <w:rFonts w:ascii="楷体" w:eastAsia="楷体" w:hAnsi="楷体" w:hint="eastAsia"/>
          <w:sz w:val="24"/>
          <w:szCs w:val="24"/>
        </w:rPr>
      </w:pPr>
    </w:p>
    <w:p w14:paraId="49FCC5CF" w14:textId="77777777" w:rsidR="006C4300" w:rsidRDefault="006C4300" w:rsidP="007C5978">
      <w:pPr>
        <w:spacing w:line="360" w:lineRule="auto"/>
        <w:ind w:firstLineChars="200" w:firstLine="480"/>
        <w:rPr>
          <w:rFonts w:ascii="楷体" w:eastAsia="楷体" w:hAnsi="楷体" w:hint="eastAsia"/>
          <w:sz w:val="24"/>
          <w:szCs w:val="24"/>
        </w:rPr>
      </w:pPr>
    </w:p>
    <w:p w14:paraId="013D61BB" w14:textId="77777777" w:rsidR="006C4300" w:rsidRPr="000E3CB3" w:rsidRDefault="006C4300" w:rsidP="007C5978">
      <w:pPr>
        <w:spacing w:line="360" w:lineRule="auto"/>
        <w:ind w:firstLineChars="200" w:firstLine="480"/>
        <w:rPr>
          <w:rFonts w:ascii="楷体" w:eastAsia="楷体" w:hAnsi="楷体"/>
          <w:sz w:val="24"/>
          <w:szCs w:val="24"/>
        </w:rPr>
      </w:pPr>
    </w:p>
    <w:p w14:paraId="3F638480" w14:textId="77777777" w:rsidR="00136B49" w:rsidRPr="00204816" w:rsidRDefault="00136B49" w:rsidP="005570ED">
      <w:pPr>
        <w:pStyle w:val="a8"/>
        <w:numPr>
          <w:ilvl w:val="1"/>
          <w:numId w:val="21"/>
        </w:numPr>
        <w:ind w:firstLineChars="0"/>
        <w:outlineLvl w:val="1"/>
        <w:rPr>
          <w:rFonts w:ascii="微软雅黑" w:eastAsia="微软雅黑" w:hAnsi="微软雅黑"/>
          <w:b/>
          <w:color w:val="FF0000"/>
          <w:sz w:val="30"/>
          <w:szCs w:val="30"/>
        </w:rPr>
      </w:pPr>
      <w:r w:rsidRPr="00204816">
        <w:rPr>
          <w:rFonts w:ascii="微软雅黑" w:eastAsia="微软雅黑" w:hAnsi="微软雅黑" w:hint="eastAsia"/>
          <w:b/>
          <w:color w:val="FF0000"/>
          <w:sz w:val="30"/>
          <w:szCs w:val="30"/>
        </w:rPr>
        <w:lastRenderedPageBreak/>
        <w:t>读IC卡客户信息</w:t>
      </w:r>
    </w:p>
    <w:p w14:paraId="67DF016F" w14:textId="77777777" w:rsidR="00136B49" w:rsidRPr="00973AA7" w:rsidRDefault="00136B49" w:rsidP="00204816">
      <w:pPr>
        <w:spacing w:line="360" w:lineRule="auto"/>
        <w:ind w:firstLineChars="200" w:firstLine="480"/>
        <w:rPr>
          <w:rFonts w:ascii="楷体" w:eastAsia="楷体" w:hAnsi="楷体"/>
          <w:sz w:val="24"/>
          <w:szCs w:val="24"/>
        </w:rPr>
      </w:pPr>
      <w:r>
        <w:rPr>
          <w:rFonts w:ascii="楷体" w:eastAsia="楷体" w:hAnsi="楷体" w:hint="eastAsia"/>
          <w:sz w:val="24"/>
          <w:szCs w:val="24"/>
        </w:rPr>
        <w:t>读取IC中保存的客户信息。</w:t>
      </w:r>
    </w:p>
    <w:p w14:paraId="7146DE7B"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46D208BF" w14:textId="14971B32"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String[] </w:t>
      </w:r>
      <w:proofErr w:type="spellStart"/>
      <w:r>
        <w:rPr>
          <w:rFonts w:ascii="楷体" w:eastAsia="楷体" w:hAnsi="楷体" w:hint="eastAsia"/>
          <w:sz w:val="24"/>
          <w:szCs w:val="24"/>
        </w:rPr>
        <w:t>getICCardInfo</w:t>
      </w:r>
      <w:proofErr w:type="spellEnd"/>
      <w:r w:rsidRPr="007C5978">
        <w:rPr>
          <w:rFonts w:ascii="楷体" w:eastAsia="楷体" w:hAnsi="楷体" w:hint="eastAsia"/>
          <w:sz w:val="24"/>
          <w:szCs w:val="24"/>
        </w:rPr>
        <w:t xml:space="preserve">(String </w:t>
      </w:r>
      <w:proofErr w:type="spellStart"/>
      <w:r w:rsidR="0035240F">
        <w:rPr>
          <w:rFonts w:ascii="楷体" w:eastAsia="楷体" w:hAnsi="楷体" w:hint="eastAsia"/>
          <w:sz w:val="24"/>
          <w:szCs w:val="24"/>
        </w:rPr>
        <w:t>iIcFlag</w:t>
      </w:r>
      <w:proofErr w:type="spellEnd"/>
      <w:r w:rsidRPr="007C5978">
        <w:rPr>
          <w:rFonts w:ascii="楷体" w:eastAsia="楷体" w:hAnsi="楷体" w:hint="eastAsia"/>
          <w:sz w:val="24"/>
          <w:szCs w:val="24"/>
        </w:rPr>
        <w:t xml:space="preserve">, </w:t>
      </w:r>
      <w:r w:rsidR="00E76853">
        <w:rPr>
          <w:rFonts w:ascii="楷体" w:eastAsia="楷体" w:hAnsi="楷体" w:hint="eastAsia"/>
          <w:sz w:val="24"/>
          <w:szCs w:val="24"/>
        </w:rPr>
        <w:t xml:space="preserve">String </w:t>
      </w:r>
      <w:proofErr w:type="spellStart"/>
      <w:r w:rsidR="00E76853">
        <w:rPr>
          <w:rFonts w:ascii="楷体" w:eastAsia="楷体" w:hAnsi="楷体" w:hint="eastAsia"/>
          <w:sz w:val="24"/>
          <w:szCs w:val="24"/>
        </w:rPr>
        <w:t>ar</w:t>
      </w:r>
      <w:r w:rsidR="00AB5408">
        <w:rPr>
          <w:rFonts w:ascii="楷体" w:eastAsia="楷体" w:hAnsi="楷体" w:hint="eastAsia"/>
          <w:sz w:val="24"/>
          <w:szCs w:val="24"/>
        </w:rPr>
        <w:t>y</w:t>
      </w:r>
      <w:r w:rsidR="00E76853">
        <w:rPr>
          <w:rFonts w:ascii="楷体" w:eastAsia="楷体" w:hAnsi="楷体" w:hint="eastAsia"/>
          <w:sz w:val="24"/>
          <w:szCs w:val="24"/>
        </w:rPr>
        <w:t>TagList</w:t>
      </w:r>
      <w:proofErr w:type="spellEnd"/>
      <w:r w:rsidR="00E76853">
        <w:rPr>
          <w:rFonts w:ascii="楷体" w:eastAsia="楷体" w:hAnsi="楷体" w:hint="eastAsia"/>
          <w:sz w:val="24"/>
          <w:szCs w:val="24"/>
        </w:rPr>
        <w:t xml:space="preserve">, String </w:t>
      </w:r>
      <w:proofErr w:type="spellStart"/>
      <w:r w:rsidR="00C618DD">
        <w:rPr>
          <w:rFonts w:ascii="楷体" w:eastAsia="楷体" w:hAnsi="楷体" w:hint="eastAsia"/>
          <w:sz w:val="24"/>
          <w:szCs w:val="24"/>
        </w:rPr>
        <w:t>str</w:t>
      </w:r>
      <w:r w:rsidR="00E76853">
        <w:rPr>
          <w:rFonts w:ascii="楷体" w:eastAsia="楷体" w:hAnsi="楷体" w:hint="eastAsia"/>
          <w:sz w:val="24"/>
          <w:szCs w:val="24"/>
        </w:rPr>
        <w:t>AIDList</w:t>
      </w:r>
      <w:proofErr w:type="spellEnd"/>
      <w:r w:rsidR="0009265B">
        <w:rPr>
          <w:rFonts w:ascii="楷体" w:eastAsia="楷体" w:hAnsi="楷体" w:hint="eastAsia"/>
          <w:sz w:val="24"/>
          <w:szCs w:val="24"/>
        </w:rPr>
        <w:t>，</w:t>
      </w:r>
      <w:r w:rsidRPr="007C5978">
        <w:rPr>
          <w:rFonts w:ascii="楷体" w:eastAsia="楷体" w:hAnsi="楷体" w:hint="eastAsia"/>
          <w:sz w:val="24"/>
          <w:szCs w:val="24"/>
        </w:rPr>
        <w:t xml:space="preserve">String </w:t>
      </w:r>
      <w:proofErr w:type="spellStart"/>
      <w:r w:rsidRPr="007C5978">
        <w:rPr>
          <w:rFonts w:ascii="楷体" w:eastAsia="楷体" w:hAnsi="楷体" w:hint="eastAsia"/>
          <w:sz w:val="24"/>
          <w:szCs w:val="24"/>
        </w:rPr>
        <w:t>strTimeout</w:t>
      </w:r>
      <w:proofErr w:type="spellEnd"/>
      <w:r w:rsidRPr="007C5978">
        <w:rPr>
          <w:rFonts w:ascii="楷体" w:eastAsia="楷体" w:hAnsi="楷体" w:hint="eastAsia"/>
          <w:sz w:val="24"/>
          <w:szCs w:val="24"/>
        </w:rPr>
        <w:t>)</w:t>
      </w:r>
    </w:p>
    <w:p w14:paraId="02A66F2B"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接口参数</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4"/>
        <w:gridCol w:w="1417"/>
        <w:gridCol w:w="1844"/>
        <w:gridCol w:w="851"/>
        <w:gridCol w:w="707"/>
        <w:gridCol w:w="7"/>
        <w:gridCol w:w="1695"/>
        <w:gridCol w:w="1278"/>
      </w:tblGrid>
      <w:tr w:rsidR="00593907" w:rsidRPr="003C5CF1" w14:paraId="54020C93" w14:textId="77777777" w:rsidTr="00593907">
        <w:trPr>
          <w:trHeight w:val="248"/>
        </w:trPr>
        <w:tc>
          <w:tcPr>
            <w:tcW w:w="398" w:type="pct"/>
            <w:shd w:val="clear" w:color="auto" w:fill="C0C0C0"/>
          </w:tcPr>
          <w:p w14:paraId="460367B0" w14:textId="77777777" w:rsidR="00136B49" w:rsidRPr="003C5CF1" w:rsidRDefault="00136B49" w:rsidP="00136B49">
            <w:r w:rsidRPr="003C5CF1">
              <w:t>序号</w:t>
            </w:r>
          </w:p>
        </w:tc>
        <w:tc>
          <w:tcPr>
            <w:tcW w:w="836" w:type="pct"/>
            <w:shd w:val="clear" w:color="auto" w:fill="C0C0C0"/>
          </w:tcPr>
          <w:p w14:paraId="0BADA515" w14:textId="77777777" w:rsidR="00136B49" w:rsidRPr="003C5CF1" w:rsidRDefault="00136B49" w:rsidP="00136B49">
            <w:r w:rsidRPr="003C5CF1">
              <w:t>接口字段</w:t>
            </w:r>
          </w:p>
        </w:tc>
        <w:tc>
          <w:tcPr>
            <w:tcW w:w="1088" w:type="pct"/>
            <w:shd w:val="clear" w:color="auto" w:fill="C0C0C0"/>
          </w:tcPr>
          <w:p w14:paraId="1FA2CE74" w14:textId="77777777" w:rsidR="00136B49" w:rsidRPr="003C5CF1" w:rsidRDefault="00136B49" w:rsidP="00136B49">
            <w:r w:rsidRPr="003C5CF1">
              <w:rPr>
                <w:rFonts w:hint="eastAsia"/>
              </w:rPr>
              <w:t>接口字段说明</w:t>
            </w:r>
          </w:p>
        </w:tc>
        <w:tc>
          <w:tcPr>
            <w:tcW w:w="502" w:type="pct"/>
            <w:shd w:val="clear" w:color="auto" w:fill="C0C0C0"/>
          </w:tcPr>
          <w:p w14:paraId="43D6F7FB" w14:textId="77777777" w:rsidR="00136B49" w:rsidRPr="003C5CF1" w:rsidRDefault="00136B49" w:rsidP="00136B49">
            <w:r w:rsidRPr="003C5CF1">
              <w:t>类型</w:t>
            </w:r>
          </w:p>
        </w:tc>
        <w:tc>
          <w:tcPr>
            <w:tcW w:w="417" w:type="pct"/>
            <w:shd w:val="clear" w:color="auto" w:fill="C0C0C0"/>
          </w:tcPr>
          <w:p w14:paraId="28F428BC" w14:textId="77777777" w:rsidR="00136B49" w:rsidRPr="003C5CF1" w:rsidRDefault="00136B49" w:rsidP="00136B49">
            <w:r w:rsidRPr="003C5CF1">
              <w:t>长度</w:t>
            </w:r>
          </w:p>
        </w:tc>
        <w:tc>
          <w:tcPr>
            <w:tcW w:w="1004" w:type="pct"/>
            <w:gridSpan w:val="2"/>
            <w:shd w:val="clear" w:color="auto" w:fill="C0C0C0"/>
          </w:tcPr>
          <w:p w14:paraId="39CB71E3" w14:textId="77777777" w:rsidR="00136B49" w:rsidRPr="003C5CF1" w:rsidRDefault="00136B49" w:rsidP="00136B49">
            <w:r w:rsidRPr="003C5CF1">
              <w:rPr>
                <w:rFonts w:hint="eastAsia"/>
              </w:rPr>
              <w:t>备注</w:t>
            </w:r>
          </w:p>
        </w:tc>
        <w:tc>
          <w:tcPr>
            <w:tcW w:w="754" w:type="pct"/>
            <w:shd w:val="clear" w:color="auto" w:fill="C0C0C0"/>
          </w:tcPr>
          <w:p w14:paraId="4CDCF724" w14:textId="77777777" w:rsidR="00136B49" w:rsidRPr="003C5CF1" w:rsidRDefault="00136B49" w:rsidP="00136B49">
            <w:r w:rsidRPr="003C5CF1">
              <w:rPr>
                <w:rFonts w:hint="eastAsia"/>
              </w:rPr>
              <w:t>输入</w:t>
            </w:r>
            <w:r w:rsidRPr="003C5CF1">
              <w:rPr>
                <w:rFonts w:hint="eastAsia"/>
              </w:rPr>
              <w:t>/</w:t>
            </w:r>
            <w:r w:rsidRPr="003C5CF1">
              <w:rPr>
                <w:rFonts w:hint="eastAsia"/>
              </w:rPr>
              <w:t>输出</w:t>
            </w:r>
          </w:p>
        </w:tc>
      </w:tr>
      <w:tr w:rsidR="00136B49" w:rsidRPr="003C5CF1" w14:paraId="090242B1" w14:textId="77777777" w:rsidTr="00593907">
        <w:trPr>
          <w:trHeight w:val="193"/>
        </w:trPr>
        <w:tc>
          <w:tcPr>
            <w:tcW w:w="398" w:type="pct"/>
          </w:tcPr>
          <w:p w14:paraId="6DA93DD7" w14:textId="77777777" w:rsidR="00136B49" w:rsidRPr="003C5CF1" w:rsidRDefault="00136B49" w:rsidP="00136B49">
            <w:r w:rsidRPr="003C5CF1">
              <w:rPr>
                <w:rFonts w:hint="eastAsia"/>
              </w:rPr>
              <w:t>1</w:t>
            </w:r>
          </w:p>
        </w:tc>
        <w:tc>
          <w:tcPr>
            <w:tcW w:w="836" w:type="pct"/>
          </w:tcPr>
          <w:p w14:paraId="10B6442A" w14:textId="77777777" w:rsidR="00136B49" w:rsidRPr="003C5CF1" w:rsidRDefault="00593907" w:rsidP="00B21335">
            <w:proofErr w:type="spellStart"/>
            <w:r>
              <w:rPr>
                <w:rFonts w:hint="eastAsia"/>
              </w:rPr>
              <w:t>iIc</w:t>
            </w:r>
            <w:r w:rsidR="00B21335">
              <w:rPr>
                <w:rFonts w:hint="eastAsia"/>
              </w:rPr>
              <w:t>F</w:t>
            </w:r>
            <w:r>
              <w:rPr>
                <w:rFonts w:hint="eastAsia"/>
              </w:rPr>
              <w:t>lag</w:t>
            </w:r>
            <w:proofErr w:type="spellEnd"/>
          </w:p>
        </w:tc>
        <w:tc>
          <w:tcPr>
            <w:tcW w:w="1088" w:type="pct"/>
          </w:tcPr>
          <w:p w14:paraId="3B61B7D4" w14:textId="77777777" w:rsidR="00136B49" w:rsidRPr="003C5CF1" w:rsidRDefault="00593907" w:rsidP="00136B49">
            <w:r>
              <w:rPr>
                <w:rFonts w:hint="eastAsia"/>
              </w:rPr>
              <w:t>IC</w:t>
            </w:r>
            <w:proofErr w:type="gramStart"/>
            <w:r>
              <w:rPr>
                <w:rFonts w:hint="eastAsia"/>
              </w:rPr>
              <w:t>卡类型</w:t>
            </w:r>
            <w:proofErr w:type="gramEnd"/>
          </w:p>
        </w:tc>
        <w:tc>
          <w:tcPr>
            <w:tcW w:w="502" w:type="pct"/>
          </w:tcPr>
          <w:p w14:paraId="2ED61F2D" w14:textId="77777777" w:rsidR="00136B49" w:rsidRPr="003C5CF1" w:rsidRDefault="00593907" w:rsidP="00136B49">
            <w:proofErr w:type="spellStart"/>
            <w:r>
              <w:rPr>
                <w:rFonts w:hint="eastAsia"/>
              </w:rPr>
              <w:t>int</w:t>
            </w:r>
            <w:proofErr w:type="spellEnd"/>
          </w:p>
        </w:tc>
        <w:tc>
          <w:tcPr>
            <w:tcW w:w="421" w:type="pct"/>
            <w:gridSpan w:val="2"/>
          </w:tcPr>
          <w:p w14:paraId="6776CF0C" w14:textId="77777777" w:rsidR="00136B49" w:rsidRPr="003C5CF1" w:rsidRDefault="00136B49" w:rsidP="00136B49"/>
        </w:tc>
        <w:tc>
          <w:tcPr>
            <w:tcW w:w="1000" w:type="pct"/>
          </w:tcPr>
          <w:p w14:paraId="53F1E70F" w14:textId="77777777" w:rsidR="00136B49" w:rsidRPr="003C5CF1" w:rsidRDefault="00593907" w:rsidP="00136B49">
            <w:r w:rsidRPr="00593907">
              <w:t>1</w:t>
            </w:r>
            <w:r w:rsidRPr="00593907">
              <w:t>：接触式</w:t>
            </w:r>
            <w:r w:rsidRPr="00593907">
              <w:t>IC</w:t>
            </w:r>
            <w:r w:rsidRPr="00593907">
              <w:t>卡，</w:t>
            </w:r>
            <w:r w:rsidRPr="00593907">
              <w:t>2</w:t>
            </w:r>
            <w:r w:rsidRPr="00593907">
              <w:t>：非接触式</w:t>
            </w:r>
            <w:r w:rsidRPr="00593907">
              <w:t>IC</w:t>
            </w:r>
            <w:r w:rsidRPr="00593907">
              <w:t>卡，</w:t>
            </w:r>
            <w:r w:rsidRPr="00593907">
              <w:t>3</w:t>
            </w:r>
            <w:r w:rsidRPr="00593907">
              <w:t>：自动</w:t>
            </w:r>
          </w:p>
        </w:tc>
        <w:tc>
          <w:tcPr>
            <w:tcW w:w="754" w:type="pct"/>
          </w:tcPr>
          <w:p w14:paraId="023A1347" w14:textId="77777777" w:rsidR="00136B49" w:rsidRPr="003C5CF1" w:rsidRDefault="00E76853" w:rsidP="00136B49">
            <w:r w:rsidRPr="003C5CF1">
              <w:rPr>
                <w:rFonts w:hint="eastAsia"/>
              </w:rPr>
              <w:t>输入</w:t>
            </w:r>
          </w:p>
        </w:tc>
      </w:tr>
      <w:tr w:rsidR="00136B49" w:rsidRPr="003C5CF1" w14:paraId="6ABD9A33" w14:textId="77777777" w:rsidTr="00593907">
        <w:trPr>
          <w:trHeight w:val="193"/>
        </w:trPr>
        <w:tc>
          <w:tcPr>
            <w:tcW w:w="398" w:type="pct"/>
          </w:tcPr>
          <w:p w14:paraId="36C5471C" w14:textId="77777777" w:rsidR="00136B49" w:rsidRPr="00971CBF" w:rsidRDefault="00136B49" w:rsidP="00136B49">
            <w:pPr>
              <w:rPr>
                <w:color w:val="FF0000"/>
              </w:rPr>
            </w:pPr>
            <w:r w:rsidRPr="00971CBF">
              <w:rPr>
                <w:rFonts w:hint="eastAsia"/>
                <w:color w:val="FF0000"/>
              </w:rPr>
              <w:t>2</w:t>
            </w:r>
          </w:p>
        </w:tc>
        <w:tc>
          <w:tcPr>
            <w:tcW w:w="836" w:type="pct"/>
          </w:tcPr>
          <w:p w14:paraId="4945E098" w14:textId="77777777" w:rsidR="00136B49" w:rsidRPr="00971CBF" w:rsidRDefault="00E76853" w:rsidP="005A147D">
            <w:pPr>
              <w:rPr>
                <w:color w:val="FF0000"/>
              </w:rPr>
            </w:pPr>
            <w:proofErr w:type="spellStart"/>
            <w:r w:rsidRPr="00971CBF">
              <w:rPr>
                <w:rFonts w:hint="eastAsia"/>
                <w:color w:val="FF0000"/>
              </w:rPr>
              <w:t>ar</w:t>
            </w:r>
            <w:r w:rsidR="005A147D" w:rsidRPr="00971CBF">
              <w:rPr>
                <w:rFonts w:hint="eastAsia"/>
                <w:color w:val="FF0000"/>
              </w:rPr>
              <w:t>y</w:t>
            </w:r>
            <w:r w:rsidRPr="00971CBF">
              <w:rPr>
                <w:rFonts w:hint="eastAsia"/>
                <w:color w:val="FF0000"/>
              </w:rPr>
              <w:t>TagList</w:t>
            </w:r>
            <w:proofErr w:type="spellEnd"/>
          </w:p>
        </w:tc>
        <w:tc>
          <w:tcPr>
            <w:tcW w:w="1088" w:type="pct"/>
          </w:tcPr>
          <w:p w14:paraId="18C5F333" w14:textId="77777777" w:rsidR="00136B49" w:rsidRPr="00971CBF" w:rsidRDefault="00E76853" w:rsidP="00E76853">
            <w:pPr>
              <w:rPr>
                <w:color w:val="FF0000"/>
              </w:rPr>
            </w:pPr>
            <w:r w:rsidRPr="00971CBF">
              <w:rPr>
                <w:rFonts w:hint="eastAsia"/>
                <w:color w:val="FF0000"/>
              </w:rPr>
              <w:t>标签编码数组</w:t>
            </w:r>
          </w:p>
        </w:tc>
        <w:tc>
          <w:tcPr>
            <w:tcW w:w="502" w:type="pct"/>
          </w:tcPr>
          <w:p w14:paraId="7D0FA60B" w14:textId="77777777" w:rsidR="00136B49" w:rsidRPr="00971CBF" w:rsidRDefault="00E76853" w:rsidP="00204816">
            <w:pPr>
              <w:rPr>
                <w:color w:val="FF0000"/>
              </w:rPr>
            </w:pPr>
            <w:r w:rsidRPr="00971CBF">
              <w:rPr>
                <w:rFonts w:hint="eastAsia"/>
                <w:color w:val="FF0000"/>
              </w:rPr>
              <w:t>String</w:t>
            </w:r>
          </w:p>
        </w:tc>
        <w:tc>
          <w:tcPr>
            <w:tcW w:w="421" w:type="pct"/>
            <w:gridSpan w:val="2"/>
          </w:tcPr>
          <w:p w14:paraId="5C61EEE1" w14:textId="77777777" w:rsidR="00136B49" w:rsidRPr="00971CBF" w:rsidRDefault="00136B49" w:rsidP="00136B49">
            <w:pPr>
              <w:rPr>
                <w:color w:val="FF0000"/>
              </w:rPr>
            </w:pPr>
          </w:p>
        </w:tc>
        <w:tc>
          <w:tcPr>
            <w:tcW w:w="1000" w:type="pct"/>
          </w:tcPr>
          <w:p w14:paraId="34160362" w14:textId="77777777" w:rsidR="00136B49" w:rsidRPr="00971CBF" w:rsidRDefault="00204816" w:rsidP="00E76853">
            <w:pPr>
              <w:rPr>
                <w:color w:val="FF0000"/>
              </w:rPr>
            </w:pPr>
            <w:r w:rsidRPr="00971CBF">
              <w:rPr>
                <w:color w:val="FF0000"/>
              </w:rPr>
              <w:t>“</w:t>
            </w:r>
            <w:r w:rsidRPr="00971CBF">
              <w:rPr>
                <w:rFonts w:hint="eastAsia"/>
                <w:color w:val="FF0000"/>
              </w:rPr>
              <w:t>x41,x42</w:t>
            </w:r>
            <w:r w:rsidRPr="00971CBF">
              <w:rPr>
                <w:color w:val="FF0000"/>
              </w:rPr>
              <w:t>”</w:t>
            </w:r>
          </w:p>
        </w:tc>
        <w:tc>
          <w:tcPr>
            <w:tcW w:w="754" w:type="pct"/>
          </w:tcPr>
          <w:p w14:paraId="4B8C91AE" w14:textId="77777777" w:rsidR="00136B49" w:rsidRPr="00971CBF" w:rsidRDefault="00E76853" w:rsidP="00136B49">
            <w:pPr>
              <w:rPr>
                <w:color w:val="FF0000"/>
              </w:rPr>
            </w:pPr>
            <w:r w:rsidRPr="00971CBF">
              <w:rPr>
                <w:rFonts w:hint="eastAsia"/>
                <w:color w:val="FF0000"/>
              </w:rPr>
              <w:t>输入</w:t>
            </w:r>
          </w:p>
        </w:tc>
      </w:tr>
      <w:tr w:rsidR="00136B49" w:rsidRPr="003C5CF1" w14:paraId="5B854A11" w14:textId="77777777" w:rsidTr="00593907">
        <w:trPr>
          <w:trHeight w:val="193"/>
        </w:trPr>
        <w:tc>
          <w:tcPr>
            <w:tcW w:w="398" w:type="pct"/>
          </w:tcPr>
          <w:p w14:paraId="06D17624" w14:textId="77777777" w:rsidR="00136B49" w:rsidRPr="003C5CF1" w:rsidRDefault="00136B49" w:rsidP="00136B49">
            <w:r w:rsidRPr="003C5CF1">
              <w:rPr>
                <w:rFonts w:hint="eastAsia"/>
              </w:rPr>
              <w:t>3</w:t>
            </w:r>
          </w:p>
        </w:tc>
        <w:tc>
          <w:tcPr>
            <w:tcW w:w="836" w:type="pct"/>
          </w:tcPr>
          <w:p w14:paraId="2CADEDDD" w14:textId="77777777" w:rsidR="00136B49" w:rsidRPr="003C5CF1" w:rsidRDefault="00C618DD" w:rsidP="005A147D">
            <w:proofErr w:type="spellStart"/>
            <w:r>
              <w:rPr>
                <w:rFonts w:hint="eastAsia"/>
              </w:rPr>
              <w:t>str</w:t>
            </w:r>
            <w:r w:rsidR="00E76853">
              <w:t>A</w:t>
            </w:r>
            <w:r w:rsidR="00E76853">
              <w:rPr>
                <w:rFonts w:hint="eastAsia"/>
              </w:rPr>
              <w:t>IDList</w:t>
            </w:r>
            <w:proofErr w:type="spellEnd"/>
          </w:p>
        </w:tc>
        <w:tc>
          <w:tcPr>
            <w:tcW w:w="1088" w:type="pct"/>
          </w:tcPr>
          <w:p w14:paraId="278B0643" w14:textId="77777777" w:rsidR="00136B49" w:rsidRPr="003C5CF1" w:rsidRDefault="00E76853" w:rsidP="00EA4956">
            <w:r>
              <w:rPr>
                <w:rFonts w:hint="eastAsia"/>
              </w:rPr>
              <w:t>应用列表</w:t>
            </w:r>
            <w:r w:rsidR="00EA4956">
              <w:rPr>
                <w:rFonts w:hint="eastAsia"/>
              </w:rPr>
              <w:t>数组</w:t>
            </w:r>
          </w:p>
        </w:tc>
        <w:tc>
          <w:tcPr>
            <w:tcW w:w="502" w:type="pct"/>
          </w:tcPr>
          <w:p w14:paraId="1B7BFD0D" w14:textId="77777777" w:rsidR="00136B49" w:rsidRPr="003C5CF1" w:rsidRDefault="00E76853" w:rsidP="00125B25">
            <w:r>
              <w:rPr>
                <w:rFonts w:hint="eastAsia"/>
              </w:rPr>
              <w:t>String</w:t>
            </w:r>
          </w:p>
        </w:tc>
        <w:tc>
          <w:tcPr>
            <w:tcW w:w="421" w:type="pct"/>
            <w:gridSpan w:val="2"/>
          </w:tcPr>
          <w:p w14:paraId="7EA7A4D9" w14:textId="77777777" w:rsidR="00136B49" w:rsidRPr="003C5CF1" w:rsidRDefault="00136B49" w:rsidP="00136B49"/>
        </w:tc>
        <w:tc>
          <w:tcPr>
            <w:tcW w:w="1000" w:type="pct"/>
          </w:tcPr>
          <w:p w14:paraId="006C23D4" w14:textId="77777777" w:rsidR="00136B49" w:rsidRPr="003C5CF1" w:rsidRDefault="00E76853" w:rsidP="00136B49">
            <w:r>
              <w:rPr>
                <w:rFonts w:hint="eastAsia"/>
              </w:rPr>
              <w:t>每个元素为每个应用标识</w:t>
            </w:r>
            <w:r w:rsidR="00895500">
              <w:rPr>
                <w:rFonts w:hint="eastAsia"/>
              </w:rPr>
              <w:t>，如：</w:t>
            </w:r>
            <w:r w:rsidR="00895500" w:rsidRPr="00895500">
              <w:t>A000000333010101|A000000333010102|A000000333010103|A000000333010106</w:t>
            </w:r>
          </w:p>
        </w:tc>
        <w:tc>
          <w:tcPr>
            <w:tcW w:w="754" w:type="pct"/>
          </w:tcPr>
          <w:p w14:paraId="4FA72D65" w14:textId="77777777" w:rsidR="00136B49" w:rsidRPr="003C5CF1" w:rsidRDefault="00E76853" w:rsidP="00136B49">
            <w:r w:rsidRPr="003C5CF1">
              <w:rPr>
                <w:rFonts w:hint="eastAsia"/>
              </w:rPr>
              <w:t>输入</w:t>
            </w:r>
          </w:p>
        </w:tc>
      </w:tr>
      <w:tr w:rsidR="0035240F" w:rsidRPr="003C5CF1" w14:paraId="4501FA69" w14:textId="77777777" w:rsidTr="00593907">
        <w:trPr>
          <w:trHeight w:val="193"/>
        </w:trPr>
        <w:tc>
          <w:tcPr>
            <w:tcW w:w="398" w:type="pct"/>
          </w:tcPr>
          <w:p w14:paraId="23775355" w14:textId="03FB12C7" w:rsidR="0035240F" w:rsidRPr="003C5CF1" w:rsidRDefault="00997B75" w:rsidP="00136B49">
            <w:r>
              <w:rPr>
                <w:rFonts w:hint="eastAsia"/>
              </w:rPr>
              <w:t>4</w:t>
            </w:r>
          </w:p>
        </w:tc>
        <w:tc>
          <w:tcPr>
            <w:tcW w:w="836" w:type="pct"/>
          </w:tcPr>
          <w:p w14:paraId="33C49F99" w14:textId="77777777" w:rsidR="0035240F" w:rsidRPr="003C5CF1" w:rsidRDefault="0035240F" w:rsidP="00834836">
            <w:proofErr w:type="spellStart"/>
            <w:r w:rsidRPr="003C5CF1">
              <w:rPr>
                <w:rFonts w:hint="eastAsia"/>
              </w:rPr>
              <w:t>strTimeout</w:t>
            </w:r>
            <w:proofErr w:type="spellEnd"/>
          </w:p>
        </w:tc>
        <w:tc>
          <w:tcPr>
            <w:tcW w:w="1088" w:type="pct"/>
          </w:tcPr>
          <w:p w14:paraId="192B8182" w14:textId="77777777" w:rsidR="0035240F" w:rsidRPr="003C5CF1" w:rsidRDefault="0035240F" w:rsidP="00834836">
            <w:r w:rsidRPr="003C5CF1">
              <w:rPr>
                <w:rFonts w:hint="eastAsia"/>
              </w:rPr>
              <w:t>超时间隔</w:t>
            </w:r>
          </w:p>
        </w:tc>
        <w:tc>
          <w:tcPr>
            <w:tcW w:w="502" w:type="pct"/>
          </w:tcPr>
          <w:p w14:paraId="3514124C" w14:textId="77777777" w:rsidR="0035240F" w:rsidRPr="003C5CF1" w:rsidRDefault="0035240F" w:rsidP="00834836">
            <w:r w:rsidRPr="003C5CF1">
              <w:rPr>
                <w:rFonts w:hint="eastAsia"/>
              </w:rPr>
              <w:t>String</w:t>
            </w:r>
          </w:p>
        </w:tc>
        <w:tc>
          <w:tcPr>
            <w:tcW w:w="421" w:type="pct"/>
            <w:gridSpan w:val="2"/>
          </w:tcPr>
          <w:p w14:paraId="5E0EBEAE" w14:textId="77777777" w:rsidR="0035240F" w:rsidRPr="003C5CF1" w:rsidRDefault="0035240F" w:rsidP="00834836"/>
        </w:tc>
        <w:tc>
          <w:tcPr>
            <w:tcW w:w="1000" w:type="pct"/>
          </w:tcPr>
          <w:p w14:paraId="76B60794" w14:textId="77777777" w:rsidR="0035240F" w:rsidRPr="003C5CF1" w:rsidRDefault="0035240F" w:rsidP="00834836">
            <w:r w:rsidRPr="003C5CF1">
              <w:rPr>
                <w:rFonts w:hint="eastAsia"/>
              </w:rPr>
              <w:t>默认</w:t>
            </w:r>
            <w:r w:rsidR="000E3CB3">
              <w:rPr>
                <w:rFonts w:hint="eastAsia"/>
              </w:rPr>
              <w:t>2</w:t>
            </w:r>
            <w:r w:rsidR="00E76853" w:rsidRPr="00E76853">
              <w:rPr>
                <w:rFonts w:hint="eastAsia"/>
              </w:rPr>
              <w:t>0</w:t>
            </w:r>
            <w:r w:rsidRPr="003C5CF1">
              <w:rPr>
                <w:rFonts w:hint="eastAsia"/>
              </w:rPr>
              <w:t>秒；</w:t>
            </w:r>
          </w:p>
          <w:p w14:paraId="404DA7F6" w14:textId="77777777" w:rsidR="0035240F" w:rsidRPr="003C5CF1" w:rsidRDefault="0035240F" w:rsidP="00834836">
            <w:r w:rsidRPr="003C5CF1">
              <w:rPr>
                <w:rFonts w:hint="eastAsia"/>
              </w:rPr>
              <w:t>其它正整数</w:t>
            </w:r>
          </w:p>
        </w:tc>
        <w:tc>
          <w:tcPr>
            <w:tcW w:w="754" w:type="pct"/>
          </w:tcPr>
          <w:p w14:paraId="7E31511E" w14:textId="77777777" w:rsidR="0035240F" w:rsidRPr="003C5CF1" w:rsidRDefault="0035240F" w:rsidP="00834836">
            <w:r w:rsidRPr="003C5CF1">
              <w:rPr>
                <w:rFonts w:hint="eastAsia"/>
              </w:rPr>
              <w:t>输入</w:t>
            </w:r>
          </w:p>
        </w:tc>
      </w:tr>
    </w:tbl>
    <w:p w14:paraId="77F07A90" w14:textId="77777777" w:rsidR="00136B49" w:rsidRPr="007C5978" w:rsidRDefault="00136B49" w:rsidP="00136B49">
      <w:pPr>
        <w:spacing w:line="360" w:lineRule="auto"/>
        <w:ind w:firstLineChars="200" w:firstLine="480"/>
        <w:rPr>
          <w:rFonts w:ascii="楷体" w:eastAsia="楷体" w:hAnsi="楷体"/>
          <w:sz w:val="24"/>
          <w:szCs w:val="24"/>
        </w:rPr>
      </w:pPr>
    </w:p>
    <w:p w14:paraId="5F9AE025"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p w14:paraId="5395D2C4" w14:textId="77777777" w:rsidR="00834836" w:rsidRPr="00834836" w:rsidRDefault="00834836" w:rsidP="002211BB">
      <w:pPr>
        <w:spacing w:line="360" w:lineRule="auto"/>
        <w:ind w:firstLineChars="200" w:firstLine="480"/>
        <w:rPr>
          <w:rFonts w:ascii="楷体" w:eastAsia="楷体" w:hAnsi="楷体"/>
          <w:sz w:val="24"/>
          <w:szCs w:val="24"/>
        </w:rPr>
      </w:pPr>
      <w:r>
        <w:rPr>
          <w:rFonts w:ascii="楷体" w:eastAsia="楷体" w:hAnsi="楷体" w:hint="eastAsia"/>
          <w:sz w:val="24"/>
          <w:szCs w:val="24"/>
        </w:rPr>
        <w:t>返回值为一个String[]数组。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2574"/>
        <w:gridCol w:w="4237"/>
      </w:tblGrid>
      <w:tr w:rsidR="002211BB" w:rsidRPr="003C5CF1" w14:paraId="5611C4E6" w14:textId="77777777" w:rsidTr="002211BB">
        <w:trPr>
          <w:trHeight w:val="289"/>
        </w:trPr>
        <w:tc>
          <w:tcPr>
            <w:tcW w:w="1004" w:type="pct"/>
            <w:shd w:val="clear" w:color="auto" w:fill="C0C0C0"/>
          </w:tcPr>
          <w:p w14:paraId="35C3958D" w14:textId="77777777" w:rsidR="002211BB" w:rsidRPr="003C5CF1" w:rsidRDefault="002211BB" w:rsidP="00647815">
            <w:r w:rsidRPr="003C5CF1">
              <w:t>序号</w:t>
            </w:r>
          </w:p>
        </w:tc>
        <w:tc>
          <w:tcPr>
            <w:tcW w:w="1510" w:type="pct"/>
            <w:shd w:val="clear" w:color="auto" w:fill="C0C0C0"/>
          </w:tcPr>
          <w:p w14:paraId="2B4D0EBA" w14:textId="77777777" w:rsidR="002211BB" w:rsidRPr="003C5CF1" w:rsidRDefault="002211BB" w:rsidP="00647815">
            <w:r w:rsidRPr="003C5CF1">
              <w:rPr>
                <w:rFonts w:hint="eastAsia"/>
              </w:rPr>
              <w:t>接口字段说明</w:t>
            </w:r>
          </w:p>
        </w:tc>
        <w:tc>
          <w:tcPr>
            <w:tcW w:w="2486" w:type="pct"/>
            <w:shd w:val="clear" w:color="auto" w:fill="C0C0C0"/>
          </w:tcPr>
          <w:p w14:paraId="463ABA81" w14:textId="77777777" w:rsidR="002211BB" w:rsidRPr="003C5CF1" w:rsidRDefault="002211BB" w:rsidP="00647815">
            <w:r>
              <w:rPr>
                <w:rFonts w:hint="eastAsia"/>
              </w:rPr>
              <w:t>描述</w:t>
            </w:r>
          </w:p>
        </w:tc>
      </w:tr>
      <w:tr w:rsidR="002211BB" w:rsidRPr="003C5CF1" w14:paraId="4D0A4164" w14:textId="77777777" w:rsidTr="002211BB">
        <w:trPr>
          <w:trHeight w:val="226"/>
        </w:trPr>
        <w:tc>
          <w:tcPr>
            <w:tcW w:w="1004" w:type="pct"/>
          </w:tcPr>
          <w:p w14:paraId="02BB83D3" w14:textId="77777777" w:rsidR="002211BB" w:rsidRPr="003C5CF1" w:rsidRDefault="002211BB" w:rsidP="00647815">
            <w:r>
              <w:rPr>
                <w:rFonts w:hint="eastAsia"/>
              </w:rPr>
              <w:t>0</w:t>
            </w:r>
          </w:p>
        </w:tc>
        <w:tc>
          <w:tcPr>
            <w:tcW w:w="1510" w:type="pct"/>
          </w:tcPr>
          <w:p w14:paraId="6EBCE814" w14:textId="77777777" w:rsidR="002211BB" w:rsidRPr="003C5CF1" w:rsidRDefault="002211BB" w:rsidP="00647815">
            <w:r>
              <w:rPr>
                <w:rFonts w:hint="eastAsia"/>
              </w:rPr>
              <w:t>指示码</w:t>
            </w:r>
          </w:p>
        </w:tc>
        <w:tc>
          <w:tcPr>
            <w:tcW w:w="2486" w:type="pct"/>
          </w:tcPr>
          <w:p w14:paraId="60202A79" w14:textId="77777777" w:rsidR="002211BB" w:rsidRPr="003C5CF1" w:rsidRDefault="002211BB" w:rsidP="00647815">
            <w:r>
              <w:rPr>
                <w:rFonts w:hint="eastAsia"/>
              </w:rPr>
              <w:t>0</w:t>
            </w:r>
            <w:r>
              <w:rPr>
                <w:rFonts w:hint="eastAsia"/>
              </w:rPr>
              <w:t>为正确，正整数为统一错误编号，负整数为该类设备的错误编号</w:t>
            </w:r>
          </w:p>
        </w:tc>
      </w:tr>
      <w:tr w:rsidR="002211BB" w:rsidRPr="003C5CF1" w14:paraId="223637F5" w14:textId="77777777" w:rsidTr="002211BB">
        <w:trPr>
          <w:trHeight w:val="226"/>
        </w:trPr>
        <w:tc>
          <w:tcPr>
            <w:tcW w:w="1004" w:type="pct"/>
          </w:tcPr>
          <w:p w14:paraId="1D7B8693" w14:textId="77777777" w:rsidR="002211BB" w:rsidRPr="003C5CF1" w:rsidRDefault="002211BB" w:rsidP="00647815">
            <w:r>
              <w:rPr>
                <w:rFonts w:hint="eastAsia"/>
              </w:rPr>
              <w:t>1</w:t>
            </w:r>
          </w:p>
        </w:tc>
        <w:tc>
          <w:tcPr>
            <w:tcW w:w="1510" w:type="pct"/>
          </w:tcPr>
          <w:p w14:paraId="26E688CD" w14:textId="77777777" w:rsidR="002211BB" w:rsidRPr="003C5CF1" w:rsidRDefault="002211BB" w:rsidP="00647815">
            <w:r>
              <w:rPr>
                <w:rFonts w:hint="eastAsia"/>
              </w:rPr>
              <w:t>IC</w:t>
            </w:r>
            <w:proofErr w:type="gramStart"/>
            <w:r>
              <w:rPr>
                <w:rFonts w:hint="eastAsia"/>
              </w:rPr>
              <w:t>卡类型</w:t>
            </w:r>
            <w:proofErr w:type="gramEnd"/>
            <w:r>
              <w:rPr>
                <w:rFonts w:hint="eastAsia"/>
              </w:rPr>
              <w:t>/</w:t>
            </w:r>
            <w:r>
              <w:rPr>
                <w:rFonts w:hint="eastAsia"/>
              </w:rPr>
              <w:t>错误描述</w:t>
            </w:r>
          </w:p>
        </w:tc>
        <w:tc>
          <w:tcPr>
            <w:tcW w:w="2486" w:type="pct"/>
          </w:tcPr>
          <w:p w14:paraId="751ADA50" w14:textId="77777777" w:rsidR="002211BB" w:rsidRPr="003C5CF1" w:rsidRDefault="002211BB" w:rsidP="002211BB">
            <w:r>
              <w:rPr>
                <w:rFonts w:hint="eastAsia"/>
              </w:rPr>
              <w:t>若为</w:t>
            </w:r>
            <w:r>
              <w:rPr>
                <w:rFonts w:hint="eastAsia"/>
              </w:rPr>
              <w:t>IC</w:t>
            </w:r>
            <w:r>
              <w:rPr>
                <w:rFonts w:hint="eastAsia"/>
              </w:rPr>
              <w:t>卡类型，</w:t>
            </w:r>
            <w:r>
              <w:rPr>
                <w:rFonts w:hint="eastAsia"/>
              </w:rPr>
              <w:t>1-</w:t>
            </w:r>
            <w:r>
              <w:rPr>
                <w:rFonts w:hint="eastAsia"/>
              </w:rPr>
              <w:t>接触式</w:t>
            </w:r>
            <w:r>
              <w:rPr>
                <w:rFonts w:hint="eastAsia"/>
              </w:rPr>
              <w:t>IC</w:t>
            </w:r>
            <w:r>
              <w:rPr>
                <w:rFonts w:hint="eastAsia"/>
              </w:rPr>
              <w:t>卡；</w:t>
            </w:r>
            <w:r>
              <w:rPr>
                <w:rFonts w:hint="eastAsia"/>
              </w:rPr>
              <w:t>2-</w:t>
            </w:r>
            <w:r>
              <w:rPr>
                <w:rFonts w:hint="eastAsia"/>
              </w:rPr>
              <w:t>非接触式</w:t>
            </w:r>
            <w:r>
              <w:rPr>
                <w:rFonts w:hint="eastAsia"/>
              </w:rPr>
              <w:t>IC</w:t>
            </w:r>
            <w:r>
              <w:rPr>
                <w:rFonts w:hint="eastAsia"/>
              </w:rPr>
              <w:t>卡</w:t>
            </w:r>
          </w:p>
        </w:tc>
      </w:tr>
      <w:tr w:rsidR="002211BB" w:rsidRPr="003C5CF1" w14:paraId="4A432838" w14:textId="77777777" w:rsidTr="002211BB">
        <w:trPr>
          <w:trHeight w:val="226"/>
        </w:trPr>
        <w:tc>
          <w:tcPr>
            <w:tcW w:w="1004" w:type="pct"/>
          </w:tcPr>
          <w:p w14:paraId="150D8673" w14:textId="77777777" w:rsidR="002211BB" w:rsidRPr="003C5CF1" w:rsidRDefault="002211BB" w:rsidP="00647815">
            <w:r>
              <w:rPr>
                <w:rFonts w:hint="eastAsia"/>
              </w:rPr>
              <w:t>2</w:t>
            </w:r>
          </w:p>
        </w:tc>
        <w:tc>
          <w:tcPr>
            <w:tcW w:w="1510" w:type="pct"/>
          </w:tcPr>
          <w:p w14:paraId="42EBB874" w14:textId="77777777" w:rsidR="002211BB" w:rsidRPr="003C5CF1" w:rsidRDefault="002211BB" w:rsidP="00376FE9">
            <w:r>
              <w:rPr>
                <w:rFonts w:hint="eastAsia"/>
              </w:rPr>
              <w:t>IC</w:t>
            </w:r>
            <w:r>
              <w:rPr>
                <w:rFonts w:hint="eastAsia"/>
              </w:rPr>
              <w:t>卡信息</w:t>
            </w:r>
          </w:p>
        </w:tc>
        <w:tc>
          <w:tcPr>
            <w:tcW w:w="2486" w:type="pct"/>
          </w:tcPr>
          <w:p w14:paraId="68100956" w14:textId="77777777" w:rsidR="002211BB" w:rsidRPr="003C5CF1" w:rsidRDefault="002211BB" w:rsidP="00647815">
            <w:r>
              <w:rPr>
                <w:rFonts w:hint="eastAsia"/>
              </w:rPr>
              <w:t>根据标签编码串返回的多个标签变量</w:t>
            </w:r>
          </w:p>
        </w:tc>
      </w:tr>
    </w:tbl>
    <w:p w14:paraId="0D6ACF7A"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002211BB">
        <w:rPr>
          <w:rFonts w:ascii="楷体" w:eastAsia="楷体" w:hAnsi="楷体" w:hint="eastAsia"/>
          <w:sz w:val="24"/>
          <w:szCs w:val="24"/>
        </w:rPr>
        <w:t>getICCardInfo</w:t>
      </w:r>
      <w:proofErr w:type="spellEnd"/>
      <w:r w:rsidR="002211BB" w:rsidRPr="007C5978">
        <w:rPr>
          <w:rFonts w:ascii="楷体" w:eastAsia="楷体" w:hAnsi="楷体" w:hint="eastAsia"/>
          <w:sz w:val="24"/>
          <w:szCs w:val="24"/>
        </w:rPr>
        <w:t xml:space="preserve"> </w:t>
      </w:r>
      <w:r w:rsidRPr="007C5978">
        <w:rPr>
          <w:rFonts w:ascii="楷体" w:eastAsia="楷体" w:hAnsi="楷体" w:hint="eastAsia"/>
          <w:sz w:val="24"/>
          <w:szCs w:val="24"/>
        </w:rPr>
        <w:t>(arg0,arg1,</w:t>
      </w:r>
      <w:r w:rsidR="002211BB">
        <w:rPr>
          <w:rFonts w:ascii="楷体" w:eastAsia="楷体" w:hAnsi="楷体" w:hint="eastAsia"/>
          <w:sz w:val="24"/>
          <w:szCs w:val="24"/>
        </w:rPr>
        <w:t>……</w:t>
      </w:r>
      <w:r w:rsidRPr="007C5978">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55A63AB5" w14:textId="77777777" w:rsidR="00136B49" w:rsidRPr="00462739" w:rsidRDefault="00D5677D" w:rsidP="005570ED">
      <w:pPr>
        <w:pStyle w:val="a8"/>
        <w:numPr>
          <w:ilvl w:val="0"/>
          <w:numId w:val="7"/>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136B49" w:rsidRPr="00462739">
        <w:rPr>
          <w:rFonts w:ascii="楷体" w:eastAsia="楷体" w:hAnsi="楷体"/>
          <w:sz w:val="24"/>
          <w:szCs w:val="24"/>
        </w:rPr>
        <w:t>[0]</w:t>
      </w:r>
      <w:r w:rsidR="00136B49" w:rsidRPr="00462739">
        <w:rPr>
          <w:rFonts w:ascii="楷体" w:eastAsia="楷体" w:hAnsi="楷体" w:hint="eastAsia"/>
          <w:sz w:val="24"/>
          <w:szCs w:val="24"/>
        </w:rPr>
        <w:t>为指示码，0为正确，其它为错误码；</w:t>
      </w:r>
    </w:p>
    <w:p w14:paraId="65272537" w14:textId="77777777" w:rsidR="00136B49" w:rsidRPr="00462739" w:rsidRDefault="00136B49" w:rsidP="005570ED">
      <w:pPr>
        <w:pStyle w:val="a8"/>
        <w:numPr>
          <w:ilvl w:val="0"/>
          <w:numId w:val="7"/>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[0]为0，则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w:t>
      </w:r>
      <w:r w:rsidR="002211BB">
        <w:rPr>
          <w:rFonts w:ascii="楷体" w:eastAsia="楷体" w:hAnsi="楷体" w:hint="eastAsia"/>
          <w:sz w:val="24"/>
          <w:szCs w:val="24"/>
        </w:rPr>
        <w:t>IC卡类型，</w:t>
      </w:r>
      <w:proofErr w:type="spellStart"/>
      <w:r w:rsidR="00D5677D">
        <w:rPr>
          <w:rFonts w:ascii="楷体" w:eastAsia="楷体" w:hAnsi="楷体" w:hint="eastAsia"/>
          <w:sz w:val="24"/>
          <w:szCs w:val="24"/>
        </w:rPr>
        <w:t>aryRet</w:t>
      </w:r>
      <w:proofErr w:type="spellEnd"/>
      <w:r w:rsidR="002211BB">
        <w:rPr>
          <w:rFonts w:ascii="楷体" w:eastAsia="楷体" w:hAnsi="楷体" w:hint="eastAsia"/>
          <w:sz w:val="24"/>
          <w:szCs w:val="24"/>
        </w:rPr>
        <w:t>[2]为IC卡客户信息</w:t>
      </w:r>
      <w:r w:rsidRPr="00462739">
        <w:rPr>
          <w:rFonts w:ascii="楷体" w:eastAsia="楷体" w:hAnsi="楷体" w:hint="eastAsia"/>
          <w:sz w:val="24"/>
          <w:szCs w:val="24"/>
        </w:rPr>
        <w:t>；</w:t>
      </w:r>
    </w:p>
    <w:p w14:paraId="29CBABAA" w14:textId="77777777" w:rsidR="00136B49" w:rsidRDefault="00136B49" w:rsidP="005570ED">
      <w:pPr>
        <w:pStyle w:val="a8"/>
        <w:numPr>
          <w:ilvl w:val="0"/>
          <w:numId w:val="7"/>
        </w:numPr>
        <w:spacing w:line="360" w:lineRule="auto"/>
        <w:ind w:firstLineChars="0"/>
        <w:rPr>
          <w:rFonts w:ascii="楷体" w:eastAsia="楷体" w:hAnsi="楷体"/>
          <w:sz w:val="24"/>
          <w:szCs w:val="24"/>
        </w:rPr>
      </w:pPr>
      <w:r w:rsidRPr="00462739">
        <w:rPr>
          <w:rFonts w:ascii="楷体" w:eastAsia="楷体" w:hAnsi="楷体" w:hint="eastAsia"/>
          <w:sz w:val="24"/>
          <w:szCs w:val="24"/>
        </w:rPr>
        <w:lastRenderedPageBreak/>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[1]为错误描述。</w:t>
      </w:r>
    </w:p>
    <w:p w14:paraId="058555D4" w14:textId="77777777" w:rsidR="00376FE9" w:rsidRDefault="00376FE9" w:rsidP="005570ED">
      <w:pPr>
        <w:pStyle w:val="a8"/>
        <w:numPr>
          <w:ilvl w:val="0"/>
          <w:numId w:val="7"/>
        </w:numPr>
        <w:spacing w:line="360" w:lineRule="auto"/>
        <w:ind w:firstLineChars="0"/>
        <w:rPr>
          <w:rFonts w:ascii="楷体" w:eastAsia="楷体" w:hAnsi="楷体"/>
          <w:sz w:val="24"/>
          <w:szCs w:val="24"/>
        </w:rPr>
      </w:pPr>
      <w:r>
        <w:rPr>
          <w:rFonts w:ascii="楷体" w:eastAsia="楷体" w:hAnsi="楷体" w:hint="eastAsia"/>
          <w:sz w:val="24"/>
          <w:szCs w:val="24"/>
        </w:rPr>
        <w:t>IC卡信息为TLV格式：T表示Type，对应于传入的标签编码数组的各标签；L为长度</w:t>
      </w:r>
      <w:r w:rsidR="00B55854">
        <w:rPr>
          <w:rFonts w:ascii="楷体" w:eastAsia="楷体" w:hAnsi="楷体" w:hint="eastAsia"/>
          <w:sz w:val="24"/>
          <w:szCs w:val="24"/>
        </w:rPr>
        <w:t>；</w:t>
      </w:r>
      <w:r>
        <w:rPr>
          <w:rFonts w:ascii="楷体" w:eastAsia="楷体" w:hAnsi="楷体" w:hint="eastAsia"/>
          <w:sz w:val="24"/>
          <w:szCs w:val="24"/>
        </w:rPr>
        <w:t>V为数据值。</w:t>
      </w:r>
    </w:p>
    <w:p w14:paraId="673A5AEA" w14:textId="77777777" w:rsidR="00376FE9" w:rsidRPr="00462739" w:rsidRDefault="00376FE9" w:rsidP="005570ED">
      <w:pPr>
        <w:pStyle w:val="a8"/>
        <w:numPr>
          <w:ilvl w:val="0"/>
          <w:numId w:val="7"/>
        </w:numPr>
        <w:spacing w:line="360" w:lineRule="auto"/>
        <w:ind w:firstLineChars="0"/>
        <w:rPr>
          <w:rFonts w:ascii="楷体" w:eastAsia="楷体" w:hAnsi="楷体"/>
          <w:sz w:val="24"/>
          <w:szCs w:val="24"/>
        </w:rPr>
      </w:pPr>
      <w:r>
        <w:rPr>
          <w:rFonts w:ascii="楷体" w:eastAsia="楷体" w:hAnsi="楷体" w:hint="eastAsia"/>
          <w:sz w:val="24"/>
          <w:szCs w:val="24"/>
        </w:rPr>
        <w:t>一个IC卡信息由多个TLV组成。</w:t>
      </w:r>
    </w:p>
    <w:p w14:paraId="44BEA5FD" w14:textId="77777777" w:rsidR="00136B49" w:rsidRPr="007C5978" w:rsidRDefault="00136B49" w:rsidP="00136B49">
      <w:pPr>
        <w:spacing w:line="360" w:lineRule="auto"/>
        <w:ind w:firstLineChars="200" w:firstLine="480"/>
        <w:rPr>
          <w:rFonts w:ascii="楷体" w:eastAsia="楷体" w:hAnsi="楷体"/>
          <w:sz w:val="24"/>
          <w:szCs w:val="24"/>
        </w:rPr>
      </w:pPr>
    </w:p>
    <w:p w14:paraId="60F2B2B9"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参数默认值</w:t>
      </w:r>
    </w:p>
    <w:p w14:paraId="59BF5EEA"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136B49" w:rsidRPr="003C5CF1" w14:paraId="323C687C" w14:textId="77777777" w:rsidTr="00136B4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DA90C94" w14:textId="77777777" w:rsidR="00136B49" w:rsidRPr="003C5CF1" w:rsidRDefault="00136B49" w:rsidP="00136B49">
            <w:r w:rsidRPr="003C5CF1">
              <w:rPr>
                <w:rFonts w:hint="eastAsia"/>
              </w:rPr>
              <w:t>参数名</w:t>
            </w:r>
          </w:p>
        </w:tc>
        <w:tc>
          <w:tcPr>
            <w:tcW w:w="3399" w:type="dxa"/>
          </w:tcPr>
          <w:p w14:paraId="79544DDF" w14:textId="77777777" w:rsidR="00136B49" w:rsidRPr="003C5CF1" w:rsidRDefault="00136B49" w:rsidP="00136B49">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136B49" w:rsidRPr="003C5CF1" w14:paraId="68F9043B" w14:textId="77777777" w:rsidTr="00136B4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2813C48" w14:textId="77777777" w:rsidR="00136B49" w:rsidRPr="005F0C29" w:rsidRDefault="00834836" w:rsidP="00136B49">
            <w:pPr>
              <w:rPr>
                <w:rFonts w:asciiTheme="minorHAnsi" w:hAnsiTheme="minorHAnsi" w:cstheme="minorHAnsi"/>
                <w:b w:val="0"/>
              </w:rPr>
            </w:pPr>
            <w:proofErr w:type="spellStart"/>
            <w:r>
              <w:rPr>
                <w:rFonts w:asciiTheme="minorHAnsi" w:hAnsiTheme="minorHAnsi" w:cstheme="minorHAnsi" w:hint="eastAsia"/>
                <w:b w:val="0"/>
              </w:rPr>
              <w:t>iIcFlag</w:t>
            </w:r>
            <w:proofErr w:type="spellEnd"/>
          </w:p>
        </w:tc>
        <w:tc>
          <w:tcPr>
            <w:tcW w:w="3399" w:type="dxa"/>
          </w:tcPr>
          <w:p w14:paraId="42F26AD3" w14:textId="77777777" w:rsidR="00136B49" w:rsidRPr="005F0C29" w:rsidRDefault="00834836" w:rsidP="00136B4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3</w:t>
            </w:r>
          </w:p>
        </w:tc>
      </w:tr>
      <w:tr w:rsidR="00834836" w:rsidRPr="003C5CF1" w14:paraId="71574A6B" w14:textId="77777777" w:rsidTr="00136B49">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342434A2" w14:textId="77777777" w:rsidR="00834836" w:rsidRPr="005F0C29" w:rsidRDefault="00834836" w:rsidP="00136B49">
            <w:pPr>
              <w:rPr>
                <w:rFonts w:asciiTheme="minorHAnsi" w:hAnsiTheme="minorHAnsi" w:cstheme="minorHAnsi"/>
                <w:b w:val="0"/>
              </w:rPr>
            </w:pPr>
            <w:proofErr w:type="spellStart"/>
            <w:r w:rsidRPr="005F0C29">
              <w:rPr>
                <w:rFonts w:asciiTheme="minorHAnsi" w:hAnsiTheme="minorHAnsi" w:cstheme="minorHAnsi"/>
                <w:b w:val="0"/>
              </w:rPr>
              <w:t>strTimeout</w:t>
            </w:r>
            <w:proofErr w:type="spellEnd"/>
          </w:p>
        </w:tc>
        <w:tc>
          <w:tcPr>
            <w:tcW w:w="3399" w:type="dxa"/>
          </w:tcPr>
          <w:p w14:paraId="6C040596" w14:textId="77777777" w:rsidR="00834836" w:rsidRPr="005F0C29" w:rsidRDefault="000E3CB3" w:rsidP="00136B4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2</w:t>
            </w:r>
            <w:r w:rsidR="00834836">
              <w:rPr>
                <w:rFonts w:asciiTheme="minorHAnsi" w:hAnsiTheme="minorHAnsi" w:cstheme="minorHAnsi" w:hint="eastAsia"/>
              </w:rPr>
              <w:t>0</w:t>
            </w:r>
          </w:p>
        </w:tc>
      </w:tr>
    </w:tbl>
    <w:p w14:paraId="3CCEDFAF" w14:textId="77777777" w:rsidR="00136B49" w:rsidRDefault="007A7774" w:rsidP="005570ED">
      <w:pPr>
        <w:pStyle w:val="a8"/>
        <w:numPr>
          <w:ilvl w:val="2"/>
          <w:numId w:val="21"/>
        </w:numPr>
        <w:ind w:firstLineChars="0"/>
        <w:outlineLvl w:val="2"/>
        <w:rPr>
          <w:rFonts w:ascii="微软雅黑" w:eastAsia="微软雅黑" w:hAnsi="微软雅黑"/>
          <w:b/>
          <w:sz w:val="28"/>
          <w:szCs w:val="28"/>
        </w:rPr>
      </w:pPr>
      <w:r w:rsidRPr="007A7774">
        <w:rPr>
          <w:rFonts w:ascii="微软雅黑" w:eastAsia="微软雅黑" w:hAnsi="微软雅黑" w:hint="eastAsia"/>
          <w:b/>
          <w:sz w:val="28"/>
          <w:szCs w:val="28"/>
        </w:rPr>
        <w:t>数据元</w:t>
      </w:r>
    </w:p>
    <w:p w14:paraId="67681D4E" w14:textId="77777777" w:rsidR="007A7774" w:rsidRPr="00497051" w:rsidRDefault="00117719" w:rsidP="00497051">
      <w:pPr>
        <w:spacing w:line="360" w:lineRule="auto"/>
        <w:ind w:firstLineChars="200" w:firstLine="480"/>
        <w:rPr>
          <w:rFonts w:ascii="楷体" w:eastAsia="楷体" w:hAnsi="楷体"/>
          <w:sz w:val="24"/>
          <w:szCs w:val="24"/>
        </w:rPr>
      </w:pPr>
      <w:r w:rsidRPr="00497051">
        <w:rPr>
          <w:rFonts w:ascii="楷体" w:eastAsia="楷体" w:hAnsi="楷体" w:hint="eastAsia"/>
          <w:sz w:val="24"/>
          <w:szCs w:val="24"/>
        </w:rPr>
        <w:t>标签为16位的</w:t>
      </w:r>
      <w:proofErr w:type="spellStart"/>
      <w:r w:rsidRPr="00497051">
        <w:rPr>
          <w:rFonts w:ascii="楷体" w:eastAsia="楷体" w:hAnsi="楷体" w:hint="eastAsia"/>
          <w:sz w:val="24"/>
          <w:szCs w:val="24"/>
        </w:rPr>
        <w:t>ascii</w:t>
      </w:r>
      <w:proofErr w:type="spellEnd"/>
      <w:r w:rsidRPr="00497051">
        <w:rPr>
          <w:rFonts w:ascii="楷体" w:eastAsia="楷体" w:hAnsi="楷体" w:hint="eastAsia"/>
          <w:sz w:val="24"/>
          <w:szCs w:val="24"/>
        </w:rPr>
        <w:t>码。</w:t>
      </w:r>
    </w:p>
    <w:tbl>
      <w:tblPr>
        <w:tblW w:w="0" w:type="auto"/>
        <w:tblInd w:w="3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29"/>
        <w:gridCol w:w="2345"/>
        <w:gridCol w:w="1453"/>
      </w:tblGrid>
      <w:tr w:rsidR="007A7774" w14:paraId="4160A72F"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20392649" w14:textId="77777777" w:rsidR="007A7774" w:rsidRPr="007A7774" w:rsidRDefault="007A7774" w:rsidP="007A7774">
            <w:pPr>
              <w:rPr>
                <w:rFonts w:asciiTheme="minorHAnsi" w:hAnsiTheme="minorHAnsi" w:cstheme="minorHAnsi"/>
                <w:b/>
              </w:rPr>
            </w:pPr>
            <w:r w:rsidRPr="007A7774">
              <w:rPr>
                <w:rFonts w:asciiTheme="minorHAnsi" w:hAnsiTheme="minorHAnsi" w:cstheme="minorHAnsi" w:hint="eastAsia"/>
                <w:b/>
              </w:rPr>
              <w:t>数据元</w:t>
            </w:r>
          </w:p>
        </w:tc>
        <w:tc>
          <w:tcPr>
            <w:tcW w:w="2345" w:type="dxa"/>
            <w:tcBorders>
              <w:top w:val="single" w:sz="6" w:space="0" w:color="auto"/>
              <w:left w:val="single" w:sz="6" w:space="0" w:color="auto"/>
              <w:bottom w:val="single" w:sz="6" w:space="0" w:color="auto"/>
              <w:right w:val="single" w:sz="6" w:space="0" w:color="auto"/>
            </w:tcBorders>
          </w:tcPr>
          <w:p w14:paraId="4B7E760B" w14:textId="77777777" w:rsidR="007A7774" w:rsidRPr="007A7774" w:rsidRDefault="007A7774" w:rsidP="007A7774">
            <w:pPr>
              <w:rPr>
                <w:rFonts w:asciiTheme="minorHAnsi" w:hAnsiTheme="minorHAnsi" w:cstheme="minorHAnsi"/>
                <w:b/>
              </w:rPr>
            </w:pPr>
            <w:r w:rsidRPr="007A7774">
              <w:rPr>
                <w:rFonts w:asciiTheme="minorHAnsi" w:hAnsiTheme="minorHAnsi" w:cstheme="minorHAnsi" w:hint="eastAsia"/>
                <w:b/>
              </w:rPr>
              <w:t>来自</w:t>
            </w:r>
            <w:r w:rsidRPr="007A7774">
              <w:rPr>
                <w:rFonts w:asciiTheme="minorHAnsi" w:hAnsiTheme="minorHAnsi" w:cstheme="minorHAnsi"/>
                <w:b/>
              </w:rPr>
              <w:t>IC</w:t>
            </w:r>
            <w:r w:rsidRPr="007A7774">
              <w:rPr>
                <w:rFonts w:asciiTheme="minorHAnsi" w:hAnsiTheme="minorHAnsi" w:cstheme="minorHAnsi" w:hint="eastAsia"/>
                <w:b/>
              </w:rPr>
              <w:t>卡的数据</w:t>
            </w:r>
          </w:p>
        </w:tc>
        <w:tc>
          <w:tcPr>
            <w:tcW w:w="1453" w:type="dxa"/>
            <w:tcBorders>
              <w:top w:val="single" w:sz="6" w:space="0" w:color="auto"/>
              <w:left w:val="single" w:sz="6" w:space="0" w:color="auto"/>
              <w:bottom w:val="single" w:sz="6" w:space="0" w:color="auto"/>
              <w:right w:val="single" w:sz="6" w:space="0" w:color="auto"/>
            </w:tcBorders>
          </w:tcPr>
          <w:p w14:paraId="4D834E53" w14:textId="77777777" w:rsidR="007A7774" w:rsidRPr="007A7774" w:rsidRDefault="007A7774" w:rsidP="007A7774">
            <w:pPr>
              <w:rPr>
                <w:rFonts w:asciiTheme="minorHAnsi" w:hAnsiTheme="minorHAnsi" w:cstheme="minorHAnsi"/>
                <w:b/>
              </w:rPr>
            </w:pPr>
            <w:r w:rsidRPr="007A7774">
              <w:rPr>
                <w:rFonts w:asciiTheme="minorHAnsi" w:hAnsiTheme="minorHAnsi" w:cstheme="minorHAnsi" w:hint="eastAsia"/>
                <w:b/>
              </w:rPr>
              <w:t>标签</w:t>
            </w:r>
          </w:p>
        </w:tc>
      </w:tr>
      <w:tr w:rsidR="007A7774" w14:paraId="2BA6E27D"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33FA9888" w14:textId="77777777" w:rsidR="007A7774" w:rsidRPr="004C2235" w:rsidRDefault="007A7774" w:rsidP="007A7774">
            <w:pPr>
              <w:rPr>
                <w:rFonts w:asciiTheme="minorHAnsi" w:hAnsiTheme="minorHAnsi" w:cstheme="minorHAnsi"/>
              </w:rPr>
            </w:pPr>
            <w:proofErr w:type="gramStart"/>
            <w:r w:rsidRPr="004C2235">
              <w:rPr>
                <w:rFonts w:asciiTheme="minorHAnsi" w:hAnsiTheme="minorHAnsi" w:cstheme="minorHAnsi" w:hint="eastAsia"/>
              </w:rPr>
              <w:t>帐号</w:t>
            </w:r>
            <w:proofErr w:type="gramEnd"/>
          </w:p>
        </w:tc>
        <w:tc>
          <w:tcPr>
            <w:tcW w:w="2345" w:type="dxa"/>
            <w:tcBorders>
              <w:top w:val="single" w:sz="6" w:space="0" w:color="auto"/>
              <w:left w:val="single" w:sz="6" w:space="0" w:color="auto"/>
              <w:bottom w:val="single" w:sz="6" w:space="0" w:color="auto"/>
              <w:right w:val="single" w:sz="6" w:space="0" w:color="auto"/>
            </w:tcBorders>
          </w:tcPr>
          <w:p w14:paraId="2FBA66CF"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19</w:t>
            </w:r>
            <w:r w:rsidRPr="004C2235">
              <w:rPr>
                <w:rFonts w:asciiTheme="minorHAnsi" w:hAnsiTheme="minorHAnsi" w:cstheme="minorHAnsi" w:hint="eastAsia"/>
              </w:rPr>
              <w:t>位</w:t>
            </w:r>
            <w:r w:rsidRPr="004C2235">
              <w:rPr>
                <w:rFonts w:asciiTheme="minorHAnsi" w:hAnsiTheme="minorHAnsi" w:cstheme="minorHAnsi"/>
              </w:rPr>
              <w:t xml:space="preserve"> </w:t>
            </w:r>
            <w:proofErr w:type="spellStart"/>
            <w:r w:rsidRPr="004C2235">
              <w:rPr>
                <w:rFonts w:asciiTheme="minorHAnsi" w:hAnsiTheme="minorHAnsi" w:cstheme="minorHAnsi"/>
              </w:rPr>
              <w:t>Ans</w:t>
            </w:r>
            <w:proofErr w:type="spellEnd"/>
            <w:r w:rsidRPr="004C2235">
              <w:rPr>
                <w:rFonts w:asciiTheme="minorHAnsi" w:hAnsiTheme="minorHAnsi" w:cstheme="minorHAnsi" w:hint="eastAsia"/>
              </w:rPr>
              <w:t>格式</w:t>
            </w:r>
          </w:p>
        </w:tc>
        <w:tc>
          <w:tcPr>
            <w:tcW w:w="1453" w:type="dxa"/>
            <w:tcBorders>
              <w:top w:val="single" w:sz="6" w:space="0" w:color="auto"/>
              <w:left w:val="single" w:sz="6" w:space="0" w:color="auto"/>
              <w:bottom w:val="single" w:sz="6" w:space="0" w:color="auto"/>
              <w:right w:val="single" w:sz="6" w:space="0" w:color="auto"/>
            </w:tcBorders>
          </w:tcPr>
          <w:p w14:paraId="1D06DF07"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0x41</w:t>
            </w:r>
          </w:p>
        </w:tc>
      </w:tr>
      <w:tr w:rsidR="007A7774" w14:paraId="16F1DFC3"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3C4BB22C"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姓名</w:t>
            </w:r>
          </w:p>
        </w:tc>
        <w:tc>
          <w:tcPr>
            <w:tcW w:w="2345" w:type="dxa"/>
            <w:tcBorders>
              <w:top w:val="single" w:sz="6" w:space="0" w:color="auto"/>
              <w:left w:val="single" w:sz="6" w:space="0" w:color="auto"/>
              <w:bottom w:val="single" w:sz="6" w:space="0" w:color="auto"/>
              <w:right w:val="single" w:sz="6" w:space="0" w:color="auto"/>
            </w:tcBorders>
          </w:tcPr>
          <w:p w14:paraId="3EFF16E1"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STRING</w:t>
            </w:r>
          </w:p>
        </w:tc>
        <w:tc>
          <w:tcPr>
            <w:tcW w:w="1453" w:type="dxa"/>
            <w:tcBorders>
              <w:top w:val="single" w:sz="6" w:space="0" w:color="auto"/>
              <w:left w:val="single" w:sz="6" w:space="0" w:color="auto"/>
              <w:bottom w:val="single" w:sz="6" w:space="0" w:color="auto"/>
              <w:right w:val="single" w:sz="6" w:space="0" w:color="auto"/>
            </w:tcBorders>
          </w:tcPr>
          <w:p w14:paraId="5B1D87DC"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0x42</w:t>
            </w:r>
          </w:p>
        </w:tc>
      </w:tr>
      <w:tr w:rsidR="007A7774" w14:paraId="769DA5A7" w14:textId="77777777" w:rsidTr="007A7774">
        <w:trPr>
          <w:trHeight w:val="1531"/>
        </w:trPr>
        <w:tc>
          <w:tcPr>
            <w:tcW w:w="4329" w:type="dxa"/>
            <w:tcBorders>
              <w:top w:val="single" w:sz="6" w:space="0" w:color="auto"/>
              <w:left w:val="single" w:sz="6" w:space="0" w:color="auto"/>
              <w:bottom w:val="single" w:sz="6" w:space="0" w:color="auto"/>
              <w:right w:val="single" w:sz="6" w:space="0" w:color="auto"/>
            </w:tcBorders>
          </w:tcPr>
          <w:p w14:paraId="5821F156"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证件类型</w:t>
            </w:r>
          </w:p>
        </w:tc>
        <w:tc>
          <w:tcPr>
            <w:tcW w:w="2345" w:type="dxa"/>
            <w:tcBorders>
              <w:top w:val="single" w:sz="6" w:space="0" w:color="auto"/>
              <w:left w:val="single" w:sz="6" w:space="0" w:color="auto"/>
              <w:bottom w:val="single" w:sz="6" w:space="0" w:color="auto"/>
              <w:right w:val="single" w:sz="6" w:space="0" w:color="auto"/>
            </w:tcBorders>
          </w:tcPr>
          <w:p w14:paraId="2934649C"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r w:rsidRPr="004C2235">
              <w:rPr>
                <w:rFonts w:asciiTheme="minorHAnsi" w:hAnsiTheme="minorHAnsi" w:cstheme="minorHAnsi" w:hint="eastAsia"/>
              </w:rPr>
              <w:t>，</w:t>
            </w:r>
            <w:r w:rsidRPr="004C2235">
              <w:rPr>
                <w:rFonts w:asciiTheme="minorHAnsi" w:hAnsiTheme="minorHAnsi" w:cstheme="minorHAnsi"/>
              </w:rPr>
              <w:t xml:space="preserve"> </w:t>
            </w:r>
            <w:r w:rsidRPr="004C2235">
              <w:rPr>
                <w:rFonts w:asciiTheme="minorHAnsi" w:hAnsiTheme="minorHAnsi" w:cstheme="minorHAnsi" w:hint="eastAsia"/>
              </w:rPr>
              <w:t>值</w:t>
            </w:r>
            <w:r w:rsidRPr="004C2235">
              <w:rPr>
                <w:rFonts w:asciiTheme="minorHAnsi" w:hAnsiTheme="minorHAnsi" w:cstheme="minorHAnsi"/>
              </w:rPr>
              <w:t>: 00</w:t>
            </w:r>
            <w:r w:rsidRPr="004C2235">
              <w:rPr>
                <w:rFonts w:asciiTheme="minorHAnsi" w:hAnsiTheme="minorHAnsi" w:cstheme="minorHAnsi" w:hint="eastAsia"/>
              </w:rPr>
              <w:t>：身份证</w:t>
            </w:r>
            <w:r w:rsidRPr="004C2235">
              <w:rPr>
                <w:rFonts w:asciiTheme="minorHAnsi" w:hAnsiTheme="minorHAnsi" w:cstheme="minorHAnsi"/>
              </w:rPr>
              <w:t xml:space="preserve"> 01</w:t>
            </w:r>
            <w:r w:rsidRPr="004C2235">
              <w:rPr>
                <w:rFonts w:asciiTheme="minorHAnsi" w:hAnsiTheme="minorHAnsi" w:cstheme="minorHAnsi" w:hint="eastAsia"/>
              </w:rPr>
              <w:t>：军官证</w:t>
            </w:r>
            <w:r w:rsidRPr="004C2235">
              <w:rPr>
                <w:rFonts w:asciiTheme="minorHAnsi" w:hAnsiTheme="minorHAnsi" w:cstheme="minorHAnsi"/>
              </w:rPr>
              <w:t xml:space="preserve"> 02</w:t>
            </w:r>
            <w:r w:rsidRPr="004C2235">
              <w:rPr>
                <w:rFonts w:asciiTheme="minorHAnsi" w:hAnsiTheme="minorHAnsi" w:cstheme="minorHAnsi" w:hint="eastAsia"/>
              </w:rPr>
              <w:t>：护照</w:t>
            </w:r>
            <w:r w:rsidRPr="004C2235">
              <w:rPr>
                <w:rFonts w:asciiTheme="minorHAnsi" w:hAnsiTheme="minorHAnsi" w:cstheme="minorHAnsi"/>
              </w:rPr>
              <w:t xml:space="preserve"> 03</w:t>
            </w:r>
            <w:r w:rsidRPr="004C2235">
              <w:rPr>
                <w:rFonts w:asciiTheme="minorHAnsi" w:hAnsiTheme="minorHAnsi" w:cstheme="minorHAnsi" w:hint="eastAsia"/>
              </w:rPr>
              <w:t>：入境证</w:t>
            </w:r>
            <w:r w:rsidRPr="004C2235">
              <w:rPr>
                <w:rFonts w:asciiTheme="minorHAnsi" w:hAnsiTheme="minorHAnsi" w:cstheme="minorHAnsi"/>
              </w:rPr>
              <w:t xml:space="preserve">       04</w:t>
            </w:r>
            <w:r w:rsidRPr="004C2235">
              <w:rPr>
                <w:rFonts w:asciiTheme="minorHAnsi" w:hAnsiTheme="minorHAnsi" w:cstheme="minorHAnsi" w:hint="eastAsia"/>
              </w:rPr>
              <w:t>：临时身份证</w:t>
            </w:r>
            <w:r w:rsidRPr="004C2235">
              <w:rPr>
                <w:rFonts w:asciiTheme="minorHAnsi" w:hAnsiTheme="minorHAnsi" w:cstheme="minorHAnsi"/>
              </w:rPr>
              <w:t xml:space="preserve"> 05</w:t>
            </w:r>
            <w:r w:rsidRPr="004C2235">
              <w:rPr>
                <w:rFonts w:asciiTheme="minorHAnsi" w:hAnsiTheme="minorHAnsi" w:cstheme="minorHAnsi" w:hint="eastAsia"/>
              </w:rPr>
              <w:t>：其它</w:t>
            </w:r>
          </w:p>
        </w:tc>
        <w:tc>
          <w:tcPr>
            <w:tcW w:w="1453" w:type="dxa"/>
            <w:tcBorders>
              <w:top w:val="single" w:sz="6" w:space="0" w:color="auto"/>
              <w:left w:val="single" w:sz="6" w:space="0" w:color="auto"/>
              <w:bottom w:val="single" w:sz="6" w:space="0" w:color="auto"/>
              <w:right w:val="single" w:sz="6" w:space="0" w:color="auto"/>
            </w:tcBorders>
          </w:tcPr>
          <w:p w14:paraId="5A046B85"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0x43</w:t>
            </w:r>
          </w:p>
        </w:tc>
      </w:tr>
      <w:tr w:rsidR="007A7774" w14:paraId="7646DEC1"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18E8FDCB"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证件号码</w:t>
            </w:r>
          </w:p>
        </w:tc>
        <w:tc>
          <w:tcPr>
            <w:tcW w:w="2345" w:type="dxa"/>
            <w:tcBorders>
              <w:top w:val="single" w:sz="6" w:space="0" w:color="auto"/>
              <w:left w:val="single" w:sz="6" w:space="0" w:color="auto"/>
              <w:bottom w:val="single" w:sz="6" w:space="0" w:color="auto"/>
              <w:right w:val="single" w:sz="6" w:space="0" w:color="auto"/>
            </w:tcBorders>
          </w:tcPr>
          <w:p w14:paraId="3D5D0D9E"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p>
        </w:tc>
        <w:tc>
          <w:tcPr>
            <w:tcW w:w="1453" w:type="dxa"/>
            <w:tcBorders>
              <w:top w:val="single" w:sz="6" w:space="0" w:color="auto"/>
              <w:left w:val="single" w:sz="6" w:space="0" w:color="auto"/>
              <w:bottom w:val="single" w:sz="6" w:space="0" w:color="auto"/>
              <w:right w:val="single" w:sz="6" w:space="0" w:color="auto"/>
            </w:tcBorders>
          </w:tcPr>
          <w:p w14:paraId="35E03B11"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0x44</w:t>
            </w:r>
          </w:p>
        </w:tc>
      </w:tr>
      <w:tr w:rsidR="007A7774" w14:paraId="100A30F0"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17DC7B51"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二磁道信息（可选）</w:t>
            </w:r>
          </w:p>
        </w:tc>
        <w:tc>
          <w:tcPr>
            <w:tcW w:w="2345" w:type="dxa"/>
            <w:tcBorders>
              <w:top w:val="single" w:sz="6" w:space="0" w:color="auto"/>
              <w:left w:val="single" w:sz="6" w:space="0" w:color="auto"/>
              <w:bottom w:val="single" w:sz="6" w:space="0" w:color="auto"/>
              <w:right w:val="single" w:sz="6" w:space="0" w:color="auto"/>
            </w:tcBorders>
          </w:tcPr>
          <w:p w14:paraId="007386CE"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p>
        </w:tc>
        <w:tc>
          <w:tcPr>
            <w:tcW w:w="1453" w:type="dxa"/>
            <w:tcBorders>
              <w:top w:val="single" w:sz="6" w:space="0" w:color="auto"/>
              <w:left w:val="single" w:sz="6" w:space="0" w:color="auto"/>
              <w:bottom w:val="single" w:sz="6" w:space="0" w:color="auto"/>
              <w:right w:val="single" w:sz="6" w:space="0" w:color="auto"/>
            </w:tcBorders>
          </w:tcPr>
          <w:p w14:paraId="6B073F09"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0x45</w:t>
            </w:r>
          </w:p>
        </w:tc>
      </w:tr>
      <w:tr w:rsidR="007A7774" w14:paraId="7D1D1CD3"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72041F28" w14:textId="77777777" w:rsidR="007A7774" w:rsidRPr="004C2235" w:rsidRDefault="007A7774" w:rsidP="007A7774">
            <w:pPr>
              <w:rPr>
                <w:rFonts w:asciiTheme="minorHAnsi" w:hAnsiTheme="minorHAnsi" w:cstheme="minorHAnsi"/>
              </w:rPr>
            </w:pPr>
            <w:proofErr w:type="gramStart"/>
            <w:r w:rsidRPr="004C2235">
              <w:rPr>
                <w:rFonts w:asciiTheme="minorHAnsi" w:hAnsiTheme="minorHAnsi" w:cstheme="minorHAnsi" w:hint="eastAsia"/>
              </w:rPr>
              <w:t>一</w:t>
            </w:r>
            <w:proofErr w:type="gramEnd"/>
            <w:r w:rsidRPr="004C2235">
              <w:rPr>
                <w:rFonts w:asciiTheme="minorHAnsi" w:hAnsiTheme="minorHAnsi" w:cstheme="minorHAnsi" w:hint="eastAsia"/>
              </w:rPr>
              <w:t>磁道信息（可选）</w:t>
            </w:r>
          </w:p>
        </w:tc>
        <w:tc>
          <w:tcPr>
            <w:tcW w:w="2345" w:type="dxa"/>
            <w:tcBorders>
              <w:top w:val="single" w:sz="6" w:space="0" w:color="auto"/>
              <w:left w:val="single" w:sz="6" w:space="0" w:color="auto"/>
              <w:bottom w:val="single" w:sz="6" w:space="0" w:color="auto"/>
              <w:right w:val="single" w:sz="6" w:space="0" w:color="auto"/>
            </w:tcBorders>
          </w:tcPr>
          <w:p w14:paraId="232C35AC"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p>
        </w:tc>
        <w:tc>
          <w:tcPr>
            <w:tcW w:w="1453" w:type="dxa"/>
            <w:tcBorders>
              <w:top w:val="single" w:sz="6" w:space="0" w:color="auto"/>
              <w:left w:val="single" w:sz="6" w:space="0" w:color="auto"/>
              <w:bottom w:val="single" w:sz="6" w:space="0" w:color="auto"/>
              <w:right w:val="single" w:sz="6" w:space="0" w:color="auto"/>
            </w:tcBorders>
          </w:tcPr>
          <w:p w14:paraId="7213CFF0"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0x46</w:t>
            </w:r>
          </w:p>
        </w:tc>
      </w:tr>
      <w:tr w:rsidR="007A7774" w14:paraId="24D8EAD9"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60E7C78E"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余额</w:t>
            </w:r>
          </w:p>
        </w:tc>
        <w:tc>
          <w:tcPr>
            <w:tcW w:w="2345" w:type="dxa"/>
            <w:tcBorders>
              <w:top w:val="single" w:sz="6" w:space="0" w:color="auto"/>
              <w:left w:val="single" w:sz="6" w:space="0" w:color="auto"/>
              <w:bottom w:val="single" w:sz="6" w:space="0" w:color="auto"/>
              <w:right w:val="single" w:sz="6" w:space="0" w:color="auto"/>
            </w:tcBorders>
          </w:tcPr>
          <w:p w14:paraId="36DF8AFF"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r w:rsidRPr="004C2235">
              <w:rPr>
                <w:rFonts w:asciiTheme="minorHAnsi" w:hAnsiTheme="minorHAnsi" w:cstheme="minorHAnsi"/>
              </w:rPr>
              <w:t>,</w:t>
            </w:r>
            <w:proofErr w:type="gramStart"/>
            <w:r w:rsidRPr="004C2235">
              <w:rPr>
                <w:rFonts w:asciiTheme="minorHAnsi" w:hAnsiTheme="minorHAnsi" w:cstheme="minorHAnsi" w:hint="eastAsia"/>
              </w:rPr>
              <w:t>不</w:t>
            </w:r>
            <w:proofErr w:type="gramEnd"/>
            <w:r w:rsidRPr="004C2235">
              <w:rPr>
                <w:rFonts w:asciiTheme="minorHAnsi" w:hAnsiTheme="minorHAnsi" w:cstheme="minorHAnsi" w:hint="eastAsia"/>
              </w:rPr>
              <w:t>带小数点</w:t>
            </w:r>
          </w:p>
        </w:tc>
        <w:tc>
          <w:tcPr>
            <w:tcW w:w="1453" w:type="dxa"/>
            <w:tcBorders>
              <w:top w:val="single" w:sz="6" w:space="0" w:color="auto"/>
              <w:left w:val="single" w:sz="6" w:space="0" w:color="auto"/>
              <w:bottom w:val="single" w:sz="6" w:space="0" w:color="auto"/>
              <w:right w:val="single" w:sz="6" w:space="0" w:color="auto"/>
            </w:tcBorders>
          </w:tcPr>
          <w:p w14:paraId="38E42E81"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0x47</w:t>
            </w:r>
          </w:p>
        </w:tc>
      </w:tr>
      <w:tr w:rsidR="007A7774" w14:paraId="69706DE8"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30B65476"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余额上限</w:t>
            </w:r>
          </w:p>
        </w:tc>
        <w:tc>
          <w:tcPr>
            <w:tcW w:w="2345" w:type="dxa"/>
            <w:tcBorders>
              <w:top w:val="single" w:sz="6" w:space="0" w:color="auto"/>
              <w:left w:val="single" w:sz="6" w:space="0" w:color="auto"/>
              <w:bottom w:val="single" w:sz="6" w:space="0" w:color="auto"/>
              <w:right w:val="single" w:sz="6" w:space="0" w:color="auto"/>
            </w:tcBorders>
          </w:tcPr>
          <w:p w14:paraId="5DD2ED3C"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r w:rsidRPr="004C2235">
              <w:rPr>
                <w:rFonts w:asciiTheme="minorHAnsi" w:hAnsiTheme="minorHAnsi" w:cstheme="minorHAnsi"/>
              </w:rPr>
              <w:t>,</w:t>
            </w:r>
            <w:proofErr w:type="gramStart"/>
            <w:r w:rsidRPr="004C2235">
              <w:rPr>
                <w:rFonts w:asciiTheme="minorHAnsi" w:hAnsiTheme="minorHAnsi" w:cstheme="minorHAnsi" w:hint="eastAsia"/>
              </w:rPr>
              <w:t>不</w:t>
            </w:r>
            <w:proofErr w:type="gramEnd"/>
            <w:r w:rsidRPr="004C2235">
              <w:rPr>
                <w:rFonts w:asciiTheme="minorHAnsi" w:hAnsiTheme="minorHAnsi" w:cstheme="minorHAnsi" w:hint="eastAsia"/>
              </w:rPr>
              <w:t>带小数点</w:t>
            </w:r>
          </w:p>
        </w:tc>
        <w:tc>
          <w:tcPr>
            <w:tcW w:w="1453" w:type="dxa"/>
            <w:tcBorders>
              <w:top w:val="single" w:sz="6" w:space="0" w:color="auto"/>
              <w:left w:val="single" w:sz="6" w:space="0" w:color="auto"/>
              <w:bottom w:val="single" w:sz="6" w:space="0" w:color="auto"/>
              <w:right w:val="single" w:sz="6" w:space="0" w:color="auto"/>
            </w:tcBorders>
          </w:tcPr>
          <w:p w14:paraId="7FE403BD"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0x48</w:t>
            </w:r>
          </w:p>
        </w:tc>
      </w:tr>
      <w:tr w:rsidR="007A7774" w14:paraId="3B0C6541" w14:textId="77777777" w:rsidTr="007A7774">
        <w:trPr>
          <w:trHeight w:val="306"/>
        </w:trPr>
        <w:tc>
          <w:tcPr>
            <w:tcW w:w="4329" w:type="dxa"/>
            <w:tcBorders>
              <w:top w:val="single" w:sz="6" w:space="0" w:color="auto"/>
              <w:left w:val="single" w:sz="6" w:space="0" w:color="auto"/>
              <w:bottom w:val="single" w:sz="6" w:space="0" w:color="auto"/>
              <w:right w:val="single" w:sz="6" w:space="0" w:color="auto"/>
            </w:tcBorders>
          </w:tcPr>
          <w:p w14:paraId="19354E0D" w14:textId="77777777" w:rsidR="007A7774" w:rsidRPr="004C2235" w:rsidRDefault="007A7774" w:rsidP="007A7774">
            <w:pPr>
              <w:rPr>
                <w:rFonts w:asciiTheme="minorHAnsi" w:hAnsiTheme="minorHAnsi" w:cstheme="minorHAnsi"/>
              </w:rPr>
            </w:pPr>
            <w:r w:rsidRPr="004C2235">
              <w:rPr>
                <w:rFonts w:asciiTheme="minorHAnsi" w:hAnsiTheme="minorHAnsi" w:cstheme="minorHAnsi" w:hint="eastAsia"/>
              </w:rPr>
              <w:t>应用失效日期</w:t>
            </w:r>
          </w:p>
        </w:tc>
        <w:tc>
          <w:tcPr>
            <w:tcW w:w="2345" w:type="dxa"/>
            <w:tcBorders>
              <w:top w:val="single" w:sz="6" w:space="0" w:color="auto"/>
              <w:left w:val="single" w:sz="6" w:space="0" w:color="auto"/>
              <w:bottom w:val="single" w:sz="6" w:space="0" w:color="auto"/>
              <w:right w:val="single" w:sz="6" w:space="0" w:color="auto"/>
            </w:tcBorders>
          </w:tcPr>
          <w:p w14:paraId="2D000A5C"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p>
        </w:tc>
        <w:tc>
          <w:tcPr>
            <w:tcW w:w="1453" w:type="dxa"/>
            <w:tcBorders>
              <w:top w:val="single" w:sz="6" w:space="0" w:color="auto"/>
              <w:left w:val="single" w:sz="6" w:space="0" w:color="auto"/>
              <w:bottom w:val="single" w:sz="6" w:space="0" w:color="auto"/>
              <w:right w:val="single" w:sz="6" w:space="0" w:color="auto"/>
            </w:tcBorders>
          </w:tcPr>
          <w:p w14:paraId="759A49C1"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0x49</w:t>
            </w:r>
          </w:p>
        </w:tc>
      </w:tr>
      <w:tr w:rsidR="007A7774" w14:paraId="1D2596D4" w14:textId="77777777" w:rsidTr="007A7774">
        <w:trPr>
          <w:trHeight w:val="320"/>
        </w:trPr>
        <w:tc>
          <w:tcPr>
            <w:tcW w:w="4329" w:type="dxa"/>
            <w:tcBorders>
              <w:top w:val="single" w:sz="6" w:space="0" w:color="auto"/>
              <w:left w:val="single" w:sz="6" w:space="0" w:color="auto"/>
              <w:bottom w:val="single" w:sz="6" w:space="0" w:color="auto"/>
              <w:right w:val="single" w:sz="6" w:space="0" w:color="auto"/>
            </w:tcBorders>
          </w:tcPr>
          <w:p w14:paraId="65953711"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IC</w:t>
            </w:r>
            <w:r w:rsidRPr="004C2235">
              <w:rPr>
                <w:rFonts w:asciiTheme="minorHAnsi" w:hAnsiTheme="minorHAnsi" w:cstheme="minorHAnsi" w:hint="eastAsia"/>
              </w:rPr>
              <w:t>卡序列号</w:t>
            </w:r>
          </w:p>
        </w:tc>
        <w:tc>
          <w:tcPr>
            <w:tcW w:w="2345" w:type="dxa"/>
            <w:tcBorders>
              <w:top w:val="single" w:sz="6" w:space="0" w:color="auto"/>
              <w:left w:val="single" w:sz="6" w:space="0" w:color="auto"/>
              <w:bottom w:val="single" w:sz="6" w:space="0" w:color="auto"/>
              <w:right w:val="single" w:sz="6" w:space="0" w:color="auto"/>
            </w:tcBorders>
          </w:tcPr>
          <w:p w14:paraId="286E79D1" w14:textId="77777777" w:rsidR="007A7774" w:rsidRPr="004C2235" w:rsidRDefault="007A7774" w:rsidP="007A7774">
            <w:pPr>
              <w:rPr>
                <w:rFonts w:asciiTheme="minorHAnsi" w:hAnsiTheme="minorHAnsi" w:cstheme="minorHAnsi"/>
              </w:rPr>
            </w:pPr>
            <w:proofErr w:type="spellStart"/>
            <w:r w:rsidRPr="004C2235">
              <w:rPr>
                <w:rFonts w:asciiTheme="minorHAnsi" w:hAnsiTheme="minorHAnsi" w:cstheme="minorHAnsi"/>
              </w:rPr>
              <w:t>Ans</w:t>
            </w:r>
            <w:proofErr w:type="spellEnd"/>
          </w:p>
        </w:tc>
        <w:tc>
          <w:tcPr>
            <w:tcW w:w="1453" w:type="dxa"/>
            <w:tcBorders>
              <w:top w:val="single" w:sz="6" w:space="0" w:color="auto"/>
              <w:left w:val="single" w:sz="6" w:space="0" w:color="auto"/>
              <w:bottom w:val="single" w:sz="6" w:space="0" w:color="auto"/>
              <w:right w:val="single" w:sz="6" w:space="0" w:color="auto"/>
            </w:tcBorders>
          </w:tcPr>
          <w:p w14:paraId="31441D52" w14:textId="77777777" w:rsidR="007A7774" w:rsidRPr="004C2235" w:rsidRDefault="007A7774" w:rsidP="007A7774">
            <w:pPr>
              <w:rPr>
                <w:rFonts w:asciiTheme="minorHAnsi" w:hAnsiTheme="minorHAnsi" w:cstheme="minorHAnsi"/>
              </w:rPr>
            </w:pPr>
            <w:r w:rsidRPr="004C2235">
              <w:rPr>
                <w:rFonts w:asciiTheme="minorHAnsi" w:hAnsiTheme="minorHAnsi" w:cstheme="minorHAnsi"/>
              </w:rPr>
              <w:t>0x4A</w:t>
            </w:r>
          </w:p>
        </w:tc>
      </w:tr>
    </w:tbl>
    <w:p w14:paraId="4617F3CB" w14:textId="77777777" w:rsidR="007A7774" w:rsidRDefault="007A7774" w:rsidP="007A7774">
      <w:pPr>
        <w:autoSpaceDE w:val="0"/>
        <w:autoSpaceDN w:val="0"/>
        <w:adjustRightInd w:val="0"/>
        <w:ind w:left="200"/>
        <w:jc w:val="left"/>
        <w:rPr>
          <w:rFonts w:ascii="宋体" w:hAnsi="Times New Roman" w:cs="宋体"/>
          <w:kern w:val="0"/>
          <w:sz w:val="18"/>
          <w:szCs w:val="18"/>
          <w:lang w:val="zh-CN"/>
        </w:rPr>
      </w:pPr>
    </w:p>
    <w:p w14:paraId="1FF0961A" w14:textId="77777777" w:rsidR="00136B49" w:rsidRDefault="00F70942"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从IC卡获取ARQC</w:t>
      </w:r>
    </w:p>
    <w:p w14:paraId="6BBB37BD" w14:textId="77777777" w:rsidR="00136B49" w:rsidRDefault="00F70942" w:rsidP="00136B49">
      <w:pPr>
        <w:spacing w:line="360" w:lineRule="auto"/>
        <w:ind w:firstLineChars="200" w:firstLine="480"/>
        <w:rPr>
          <w:rFonts w:ascii="楷体" w:eastAsia="楷体" w:hAnsi="楷体"/>
          <w:sz w:val="24"/>
          <w:szCs w:val="24"/>
        </w:rPr>
      </w:pPr>
      <w:r>
        <w:rPr>
          <w:rFonts w:ascii="楷体" w:eastAsia="楷体" w:hAnsi="楷体" w:hint="eastAsia"/>
          <w:sz w:val="24"/>
          <w:szCs w:val="24"/>
        </w:rPr>
        <w:t>根据柜</w:t>
      </w:r>
      <w:proofErr w:type="gramStart"/>
      <w:r>
        <w:rPr>
          <w:rFonts w:ascii="楷体" w:eastAsia="楷体" w:hAnsi="楷体" w:hint="eastAsia"/>
          <w:sz w:val="24"/>
          <w:szCs w:val="24"/>
        </w:rPr>
        <w:t>员交易</w:t>
      </w:r>
      <w:proofErr w:type="gramEnd"/>
      <w:r>
        <w:rPr>
          <w:rFonts w:ascii="楷体" w:eastAsia="楷体" w:hAnsi="楷体" w:hint="eastAsia"/>
          <w:sz w:val="24"/>
          <w:szCs w:val="24"/>
        </w:rPr>
        <w:t>类型、交易金额、交易时间等交易数据，按PBOC2.0规定，对IC卡执行一系列操作，生成ARQC，提供给后台进行IC卡联机认证。</w:t>
      </w:r>
    </w:p>
    <w:p w14:paraId="7122006C" w14:textId="77777777" w:rsidR="0009265B" w:rsidRPr="00973AA7" w:rsidRDefault="0009265B" w:rsidP="006623BD">
      <w:pPr>
        <w:spacing w:line="360" w:lineRule="auto"/>
        <w:rPr>
          <w:rFonts w:ascii="楷体" w:eastAsia="楷体" w:hAnsi="楷体"/>
          <w:sz w:val="24"/>
          <w:szCs w:val="24"/>
        </w:rPr>
      </w:pPr>
    </w:p>
    <w:p w14:paraId="085634C4"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6E32F447" w14:textId="520C1452" w:rsidR="00136B49" w:rsidRPr="007C5978" w:rsidRDefault="00136B49" w:rsidP="00136B49">
      <w:pPr>
        <w:spacing w:line="360" w:lineRule="auto"/>
        <w:ind w:firstLineChars="200" w:firstLine="480"/>
        <w:rPr>
          <w:rFonts w:ascii="楷体" w:eastAsia="楷体" w:hAnsi="楷体"/>
          <w:sz w:val="24"/>
          <w:szCs w:val="24"/>
        </w:rPr>
      </w:pPr>
      <w:proofErr w:type="gramStart"/>
      <w:r w:rsidRPr="007C5978">
        <w:rPr>
          <w:rFonts w:ascii="楷体" w:eastAsia="楷体" w:hAnsi="楷体" w:hint="eastAsia"/>
          <w:sz w:val="24"/>
          <w:szCs w:val="24"/>
        </w:rPr>
        <w:t>String[</w:t>
      </w:r>
      <w:proofErr w:type="gramEnd"/>
      <w:r w:rsidRPr="007C5978">
        <w:rPr>
          <w:rFonts w:ascii="楷体" w:eastAsia="楷体" w:hAnsi="楷体" w:hint="eastAsia"/>
          <w:sz w:val="24"/>
          <w:szCs w:val="24"/>
        </w:rPr>
        <w:t xml:space="preserve">] </w:t>
      </w:r>
      <w:proofErr w:type="spellStart"/>
      <w:r w:rsidR="00376FE9">
        <w:rPr>
          <w:rFonts w:ascii="楷体" w:eastAsia="楷体" w:hAnsi="楷体" w:hint="eastAsia"/>
          <w:sz w:val="24"/>
          <w:szCs w:val="24"/>
        </w:rPr>
        <w:t>genARQC</w:t>
      </w:r>
      <w:proofErr w:type="spellEnd"/>
      <w:r w:rsidRPr="007C5978">
        <w:rPr>
          <w:rFonts w:ascii="楷体" w:eastAsia="楷体" w:hAnsi="楷体" w:hint="eastAsia"/>
          <w:sz w:val="24"/>
          <w:szCs w:val="24"/>
        </w:rPr>
        <w:t>(</w:t>
      </w:r>
      <w:proofErr w:type="spellStart"/>
      <w:r w:rsidR="00427E0F">
        <w:rPr>
          <w:rFonts w:ascii="楷体" w:eastAsia="楷体" w:hAnsi="楷体" w:hint="eastAsia"/>
          <w:sz w:val="24"/>
          <w:szCs w:val="24"/>
        </w:rPr>
        <w:t>int</w:t>
      </w:r>
      <w:proofErr w:type="spellEnd"/>
      <w:r w:rsidR="00427E0F">
        <w:rPr>
          <w:rFonts w:ascii="楷体" w:eastAsia="楷体" w:hAnsi="楷体" w:hint="eastAsia"/>
          <w:sz w:val="24"/>
          <w:szCs w:val="24"/>
        </w:rPr>
        <w:t xml:space="preserve"> </w:t>
      </w:r>
      <w:proofErr w:type="spellStart"/>
      <w:r w:rsidR="00427E0F">
        <w:rPr>
          <w:rFonts w:ascii="楷体" w:eastAsia="楷体" w:hAnsi="楷体" w:hint="eastAsia"/>
          <w:sz w:val="24"/>
          <w:szCs w:val="24"/>
        </w:rPr>
        <w:t>iIcFlag</w:t>
      </w:r>
      <w:proofErr w:type="spellEnd"/>
      <w:r w:rsidR="00427E0F">
        <w:rPr>
          <w:rFonts w:ascii="楷体" w:eastAsia="楷体" w:hAnsi="楷体" w:hint="eastAsia"/>
          <w:sz w:val="24"/>
          <w:szCs w:val="24"/>
        </w:rPr>
        <w:t xml:space="preserve">, </w:t>
      </w:r>
      <w:r w:rsidR="00427E0F" w:rsidRPr="0088644F">
        <w:rPr>
          <w:rFonts w:ascii="楷体" w:eastAsia="楷体" w:hAnsi="楷体" w:hint="eastAsia"/>
          <w:i/>
          <w:sz w:val="24"/>
          <w:szCs w:val="24"/>
        </w:rPr>
        <w:t xml:space="preserve">String </w:t>
      </w:r>
      <w:proofErr w:type="spellStart"/>
      <w:r w:rsidR="00060355">
        <w:rPr>
          <w:rFonts w:ascii="楷体" w:eastAsia="楷体" w:hAnsi="楷体" w:hint="eastAsia"/>
          <w:i/>
          <w:sz w:val="24"/>
          <w:szCs w:val="24"/>
        </w:rPr>
        <w:t>str</w:t>
      </w:r>
      <w:r w:rsidR="00427E0F" w:rsidRPr="0088644F">
        <w:rPr>
          <w:rFonts w:ascii="楷体" w:eastAsia="楷体" w:hAnsi="楷体" w:hint="eastAsia"/>
          <w:i/>
          <w:sz w:val="24"/>
          <w:szCs w:val="24"/>
        </w:rPr>
        <w:t>Input</w:t>
      </w:r>
      <w:proofErr w:type="spellEnd"/>
      <w:r w:rsidR="00427E0F">
        <w:rPr>
          <w:rFonts w:ascii="楷体" w:eastAsia="楷体" w:hAnsi="楷体" w:hint="eastAsia"/>
          <w:sz w:val="24"/>
          <w:szCs w:val="24"/>
        </w:rPr>
        <w:t xml:space="preserve">, String </w:t>
      </w:r>
      <w:proofErr w:type="spellStart"/>
      <w:r w:rsidR="00C669F4">
        <w:rPr>
          <w:rFonts w:ascii="楷体" w:eastAsia="楷体" w:hAnsi="楷体" w:hint="eastAsia"/>
          <w:sz w:val="24"/>
          <w:szCs w:val="24"/>
        </w:rPr>
        <w:t>str</w:t>
      </w:r>
      <w:r w:rsidR="00427E0F">
        <w:rPr>
          <w:rFonts w:ascii="楷体" w:eastAsia="楷体" w:hAnsi="楷体" w:hint="eastAsia"/>
          <w:sz w:val="24"/>
          <w:szCs w:val="24"/>
        </w:rPr>
        <w:t>AIDList</w:t>
      </w:r>
      <w:proofErr w:type="spellEnd"/>
      <w:r w:rsidR="00427E0F">
        <w:rPr>
          <w:rFonts w:ascii="楷体" w:eastAsia="楷体" w:hAnsi="楷体" w:hint="eastAsia"/>
          <w:sz w:val="24"/>
          <w:szCs w:val="24"/>
        </w:rPr>
        <w:t xml:space="preserve">, </w:t>
      </w:r>
      <w:r w:rsidRPr="007C5978">
        <w:rPr>
          <w:rFonts w:ascii="楷体" w:eastAsia="楷体" w:hAnsi="楷体" w:hint="eastAsia"/>
          <w:sz w:val="24"/>
          <w:szCs w:val="24"/>
        </w:rPr>
        <w:lastRenderedPageBreak/>
        <w:t xml:space="preserve">String </w:t>
      </w:r>
      <w:proofErr w:type="spellStart"/>
      <w:r w:rsidRPr="007C5978">
        <w:rPr>
          <w:rFonts w:ascii="楷体" w:eastAsia="楷体" w:hAnsi="楷体" w:hint="eastAsia"/>
          <w:sz w:val="24"/>
          <w:szCs w:val="24"/>
        </w:rPr>
        <w:t>strTimeout</w:t>
      </w:r>
      <w:proofErr w:type="spellEnd"/>
      <w:r w:rsidRPr="007C5978">
        <w:rPr>
          <w:rFonts w:ascii="楷体" w:eastAsia="楷体" w:hAnsi="楷体" w:hint="eastAsia"/>
          <w:sz w:val="24"/>
          <w:szCs w:val="24"/>
        </w:rPr>
        <w:t>)</w:t>
      </w:r>
    </w:p>
    <w:p w14:paraId="33D24706"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701"/>
        <w:gridCol w:w="851"/>
        <w:gridCol w:w="709"/>
        <w:gridCol w:w="1859"/>
        <w:gridCol w:w="990"/>
      </w:tblGrid>
      <w:tr w:rsidR="00136B49" w:rsidRPr="003C5CF1" w14:paraId="3417E246" w14:textId="77777777" w:rsidTr="00427E0F">
        <w:trPr>
          <w:trHeight w:val="248"/>
        </w:trPr>
        <w:tc>
          <w:tcPr>
            <w:tcW w:w="336" w:type="pct"/>
            <w:shd w:val="clear" w:color="auto" w:fill="C0C0C0"/>
          </w:tcPr>
          <w:p w14:paraId="24FB7524" w14:textId="77777777" w:rsidR="00136B49" w:rsidRPr="003C5CF1" w:rsidRDefault="00136B49" w:rsidP="00136B49">
            <w:r w:rsidRPr="003C5CF1">
              <w:t>序号</w:t>
            </w:r>
          </w:p>
        </w:tc>
        <w:tc>
          <w:tcPr>
            <w:tcW w:w="1003" w:type="pct"/>
            <w:shd w:val="clear" w:color="auto" w:fill="C0C0C0"/>
          </w:tcPr>
          <w:p w14:paraId="5DC9B640" w14:textId="77777777" w:rsidR="00136B49" w:rsidRPr="003C5CF1" w:rsidRDefault="00136B49" w:rsidP="00136B49">
            <w:r w:rsidRPr="003C5CF1">
              <w:t>接口字段</w:t>
            </w:r>
          </w:p>
        </w:tc>
        <w:tc>
          <w:tcPr>
            <w:tcW w:w="1019" w:type="pct"/>
            <w:shd w:val="clear" w:color="auto" w:fill="C0C0C0"/>
          </w:tcPr>
          <w:p w14:paraId="1E619CBA" w14:textId="77777777" w:rsidR="00136B49" w:rsidRPr="003C5CF1" w:rsidRDefault="00136B49" w:rsidP="00136B49">
            <w:r w:rsidRPr="003C5CF1">
              <w:rPr>
                <w:rFonts w:hint="eastAsia"/>
              </w:rPr>
              <w:t>接口字段说明</w:t>
            </w:r>
          </w:p>
        </w:tc>
        <w:tc>
          <w:tcPr>
            <w:tcW w:w="510" w:type="pct"/>
            <w:shd w:val="clear" w:color="auto" w:fill="C0C0C0"/>
          </w:tcPr>
          <w:p w14:paraId="21C65F7E" w14:textId="77777777" w:rsidR="00136B49" w:rsidRPr="003C5CF1" w:rsidRDefault="00136B49" w:rsidP="00136B49">
            <w:r w:rsidRPr="003C5CF1">
              <w:t>类型</w:t>
            </w:r>
          </w:p>
        </w:tc>
        <w:tc>
          <w:tcPr>
            <w:tcW w:w="425" w:type="pct"/>
            <w:shd w:val="clear" w:color="auto" w:fill="C0C0C0"/>
          </w:tcPr>
          <w:p w14:paraId="524A2908" w14:textId="77777777" w:rsidR="00136B49" w:rsidRPr="003C5CF1" w:rsidRDefault="00136B49" w:rsidP="00136B49">
            <w:r w:rsidRPr="003C5CF1">
              <w:t>长度</w:t>
            </w:r>
          </w:p>
        </w:tc>
        <w:tc>
          <w:tcPr>
            <w:tcW w:w="1114" w:type="pct"/>
            <w:shd w:val="clear" w:color="auto" w:fill="C0C0C0"/>
          </w:tcPr>
          <w:p w14:paraId="021503F5" w14:textId="77777777" w:rsidR="00136B49" w:rsidRPr="003C5CF1" w:rsidRDefault="00136B49" w:rsidP="00136B49">
            <w:r w:rsidRPr="003C5CF1">
              <w:rPr>
                <w:rFonts w:hint="eastAsia"/>
              </w:rPr>
              <w:t>备注</w:t>
            </w:r>
          </w:p>
        </w:tc>
        <w:tc>
          <w:tcPr>
            <w:tcW w:w="593" w:type="pct"/>
            <w:shd w:val="clear" w:color="auto" w:fill="C0C0C0"/>
          </w:tcPr>
          <w:p w14:paraId="7B457EA1" w14:textId="77777777" w:rsidR="00136B49" w:rsidRPr="003C5CF1" w:rsidRDefault="00136B49" w:rsidP="00136B49">
            <w:r w:rsidRPr="003C5CF1">
              <w:rPr>
                <w:rFonts w:hint="eastAsia"/>
              </w:rPr>
              <w:t>输入</w:t>
            </w:r>
            <w:r w:rsidRPr="003C5CF1">
              <w:rPr>
                <w:rFonts w:hint="eastAsia"/>
              </w:rPr>
              <w:t>/</w:t>
            </w:r>
            <w:r w:rsidRPr="003C5CF1">
              <w:rPr>
                <w:rFonts w:hint="eastAsia"/>
              </w:rPr>
              <w:t>输出</w:t>
            </w:r>
          </w:p>
        </w:tc>
      </w:tr>
      <w:tr w:rsidR="00136B49" w:rsidRPr="003C5CF1" w14:paraId="1DFAB1E1" w14:textId="77777777" w:rsidTr="00427E0F">
        <w:trPr>
          <w:trHeight w:val="193"/>
        </w:trPr>
        <w:tc>
          <w:tcPr>
            <w:tcW w:w="336" w:type="pct"/>
          </w:tcPr>
          <w:p w14:paraId="135064AF" w14:textId="77777777" w:rsidR="00136B49" w:rsidRPr="003C5CF1" w:rsidRDefault="00720239" w:rsidP="00136B49">
            <w:r>
              <w:rPr>
                <w:rFonts w:hint="eastAsia"/>
              </w:rPr>
              <w:t>1</w:t>
            </w:r>
          </w:p>
        </w:tc>
        <w:tc>
          <w:tcPr>
            <w:tcW w:w="1003" w:type="pct"/>
          </w:tcPr>
          <w:p w14:paraId="0E334B78" w14:textId="77777777" w:rsidR="00136B49" w:rsidRPr="003C5CF1" w:rsidRDefault="00376FE9" w:rsidP="00136B49">
            <w:proofErr w:type="spellStart"/>
            <w:r>
              <w:rPr>
                <w:rFonts w:hint="eastAsia"/>
              </w:rPr>
              <w:t>iIcFlag</w:t>
            </w:r>
            <w:proofErr w:type="spellEnd"/>
          </w:p>
        </w:tc>
        <w:tc>
          <w:tcPr>
            <w:tcW w:w="1019" w:type="pct"/>
          </w:tcPr>
          <w:p w14:paraId="60E2EF6B" w14:textId="77777777" w:rsidR="00136B49" w:rsidRPr="003C5CF1" w:rsidRDefault="00720239" w:rsidP="00136B49">
            <w:r>
              <w:rPr>
                <w:rFonts w:hint="eastAsia"/>
              </w:rPr>
              <w:t>IC</w:t>
            </w:r>
            <w:proofErr w:type="gramStart"/>
            <w:r>
              <w:rPr>
                <w:rFonts w:hint="eastAsia"/>
              </w:rPr>
              <w:t>卡类型</w:t>
            </w:r>
            <w:proofErr w:type="gramEnd"/>
          </w:p>
        </w:tc>
        <w:tc>
          <w:tcPr>
            <w:tcW w:w="510" w:type="pct"/>
          </w:tcPr>
          <w:p w14:paraId="7D07B7E1" w14:textId="77777777" w:rsidR="00136B49" w:rsidRPr="003C5CF1" w:rsidRDefault="00720239" w:rsidP="00136B49">
            <w:proofErr w:type="spellStart"/>
            <w:r>
              <w:rPr>
                <w:rFonts w:hint="eastAsia"/>
              </w:rPr>
              <w:t>int</w:t>
            </w:r>
            <w:proofErr w:type="spellEnd"/>
          </w:p>
        </w:tc>
        <w:tc>
          <w:tcPr>
            <w:tcW w:w="425" w:type="pct"/>
          </w:tcPr>
          <w:p w14:paraId="2C26350A" w14:textId="77777777" w:rsidR="00136B49" w:rsidRPr="003C5CF1" w:rsidRDefault="00136B49" w:rsidP="00136B49"/>
        </w:tc>
        <w:tc>
          <w:tcPr>
            <w:tcW w:w="1114" w:type="pct"/>
          </w:tcPr>
          <w:p w14:paraId="50CD95AD" w14:textId="77777777" w:rsidR="00136B49" w:rsidRPr="003C5CF1" w:rsidRDefault="00720239" w:rsidP="00136B49">
            <w:r w:rsidRPr="00593907">
              <w:t>1</w:t>
            </w:r>
            <w:r w:rsidRPr="00593907">
              <w:t>：接触式</w:t>
            </w:r>
            <w:r w:rsidRPr="00593907">
              <w:t>IC</w:t>
            </w:r>
            <w:r w:rsidRPr="00593907">
              <w:t>卡，</w:t>
            </w:r>
            <w:r w:rsidRPr="00593907">
              <w:t>2</w:t>
            </w:r>
            <w:r w:rsidRPr="00593907">
              <w:t>：非接触式</w:t>
            </w:r>
            <w:r w:rsidRPr="00593907">
              <w:t>IC</w:t>
            </w:r>
            <w:r w:rsidRPr="00593907">
              <w:t>卡，</w:t>
            </w:r>
            <w:r w:rsidRPr="00593907">
              <w:t>3</w:t>
            </w:r>
            <w:r w:rsidRPr="00593907">
              <w:t>：自动</w:t>
            </w:r>
          </w:p>
        </w:tc>
        <w:tc>
          <w:tcPr>
            <w:tcW w:w="593" w:type="pct"/>
          </w:tcPr>
          <w:p w14:paraId="79F3EDE7" w14:textId="77777777" w:rsidR="00136B49" w:rsidRPr="003C5CF1" w:rsidRDefault="00720239" w:rsidP="00136B49">
            <w:r w:rsidRPr="003C5CF1">
              <w:rPr>
                <w:rFonts w:hint="eastAsia"/>
              </w:rPr>
              <w:t>输入</w:t>
            </w:r>
          </w:p>
        </w:tc>
      </w:tr>
      <w:tr w:rsidR="00376FE9" w:rsidRPr="003C5CF1" w14:paraId="5FA9EDFE" w14:textId="77777777" w:rsidTr="00427E0F">
        <w:trPr>
          <w:trHeight w:val="193"/>
        </w:trPr>
        <w:tc>
          <w:tcPr>
            <w:tcW w:w="336" w:type="pct"/>
          </w:tcPr>
          <w:p w14:paraId="3586BB10" w14:textId="77777777" w:rsidR="00376FE9" w:rsidRPr="003C5CF1" w:rsidRDefault="00720239" w:rsidP="00136B49">
            <w:r>
              <w:rPr>
                <w:rFonts w:hint="eastAsia"/>
              </w:rPr>
              <w:t>2</w:t>
            </w:r>
          </w:p>
        </w:tc>
        <w:tc>
          <w:tcPr>
            <w:tcW w:w="1003" w:type="pct"/>
          </w:tcPr>
          <w:p w14:paraId="0CC322BE" w14:textId="77777777" w:rsidR="00376FE9" w:rsidRPr="003C5CF1" w:rsidRDefault="00060355" w:rsidP="00136B49">
            <w:proofErr w:type="spellStart"/>
            <w:r>
              <w:rPr>
                <w:rFonts w:hint="eastAsia"/>
              </w:rPr>
              <w:t>str</w:t>
            </w:r>
            <w:r w:rsidR="00D5677D">
              <w:rPr>
                <w:rFonts w:hint="eastAsia"/>
              </w:rPr>
              <w:t>Input</w:t>
            </w:r>
            <w:proofErr w:type="spellEnd"/>
          </w:p>
        </w:tc>
        <w:tc>
          <w:tcPr>
            <w:tcW w:w="1019" w:type="pct"/>
          </w:tcPr>
          <w:p w14:paraId="351882E7" w14:textId="77777777" w:rsidR="00376FE9" w:rsidRPr="003C5CF1" w:rsidRDefault="00427E0F" w:rsidP="00136B49">
            <w:r>
              <w:rPr>
                <w:rFonts w:hint="eastAsia"/>
              </w:rPr>
              <w:t>产生</w:t>
            </w:r>
            <w:r>
              <w:rPr>
                <w:rFonts w:hint="eastAsia"/>
              </w:rPr>
              <w:t>ARQC</w:t>
            </w:r>
            <w:r>
              <w:rPr>
                <w:rFonts w:hint="eastAsia"/>
              </w:rPr>
              <w:t>的数据的值</w:t>
            </w:r>
          </w:p>
        </w:tc>
        <w:tc>
          <w:tcPr>
            <w:tcW w:w="510" w:type="pct"/>
          </w:tcPr>
          <w:p w14:paraId="0862B462" w14:textId="77777777" w:rsidR="00376FE9" w:rsidRPr="003C5CF1" w:rsidRDefault="00427E0F" w:rsidP="00136B49">
            <w:r>
              <w:rPr>
                <w:rFonts w:hint="eastAsia"/>
              </w:rPr>
              <w:t>String</w:t>
            </w:r>
          </w:p>
        </w:tc>
        <w:tc>
          <w:tcPr>
            <w:tcW w:w="425" w:type="pct"/>
          </w:tcPr>
          <w:p w14:paraId="4DAECC9F" w14:textId="77777777" w:rsidR="00376FE9" w:rsidRPr="003C5CF1" w:rsidRDefault="00376FE9" w:rsidP="00136B49"/>
        </w:tc>
        <w:tc>
          <w:tcPr>
            <w:tcW w:w="1114" w:type="pct"/>
          </w:tcPr>
          <w:p w14:paraId="45ECD25E" w14:textId="77777777" w:rsidR="00376FE9" w:rsidRPr="003C5CF1" w:rsidRDefault="000572F7" w:rsidP="00136B49">
            <w:r>
              <w:rPr>
                <w:rFonts w:hint="eastAsia"/>
              </w:rPr>
              <w:t>LTV</w:t>
            </w:r>
            <w:r>
              <w:rPr>
                <w:rFonts w:hint="eastAsia"/>
              </w:rPr>
              <w:t>格式的字符串组，例如：</w:t>
            </w:r>
            <w:r w:rsidRPr="000572F7">
              <w:t>P012000000000000Q012000000000000R003156S00820110324T00233U006165235W012310280000001</w:t>
            </w:r>
          </w:p>
        </w:tc>
        <w:tc>
          <w:tcPr>
            <w:tcW w:w="593" w:type="pct"/>
          </w:tcPr>
          <w:p w14:paraId="294F3B7D" w14:textId="77777777" w:rsidR="00376FE9" w:rsidRPr="003C5CF1" w:rsidRDefault="00720239" w:rsidP="00136B49">
            <w:r w:rsidRPr="003C5CF1">
              <w:rPr>
                <w:rFonts w:hint="eastAsia"/>
              </w:rPr>
              <w:t>输入</w:t>
            </w:r>
          </w:p>
        </w:tc>
      </w:tr>
      <w:tr w:rsidR="00376FE9" w:rsidRPr="003C5CF1" w14:paraId="08AA8E0A" w14:textId="77777777" w:rsidTr="00427E0F">
        <w:trPr>
          <w:trHeight w:val="193"/>
        </w:trPr>
        <w:tc>
          <w:tcPr>
            <w:tcW w:w="336" w:type="pct"/>
          </w:tcPr>
          <w:p w14:paraId="151C2356" w14:textId="77777777" w:rsidR="00376FE9" w:rsidRPr="003C5CF1" w:rsidRDefault="00720239" w:rsidP="00136B49">
            <w:r>
              <w:rPr>
                <w:rFonts w:hint="eastAsia"/>
              </w:rPr>
              <w:t>3</w:t>
            </w:r>
          </w:p>
        </w:tc>
        <w:tc>
          <w:tcPr>
            <w:tcW w:w="1003" w:type="pct"/>
          </w:tcPr>
          <w:p w14:paraId="73844998" w14:textId="77777777" w:rsidR="00376FE9" w:rsidRPr="003C5CF1" w:rsidRDefault="00C669F4" w:rsidP="00136B49">
            <w:proofErr w:type="spellStart"/>
            <w:r>
              <w:rPr>
                <w:rFonts w:hint="eastAsia"/>
              </w:rPr>
              <w:t>str</w:t>
            </w:r>
            <w:r w:rsidR="00D5677D">
              <w:rPr>
                <w:rFonts w:hint="eastAsia"/>
              </w:rPr>
              <w:t>AIDList</w:t>
            </w:r>
            <w:proofErr w:type="spellEnd"/>
          </w:p>
        </w:tc>
        <w:tc>
          <w:tcPr>
            <w:tcW w:w="1019" w:type="pct"/>
          </w:tcPr>
          <w:p w14:paraId="350844A1" w14:textId="77777777" w:rsidR="00376FE9" w:rsidRPr="003C5CF1" w:rsidRDefault="00EA4956" w:rsidP="00136B49">
            <w:r>
              <w:rPr>
                <w:rFonts w:hint="eastAsia"/>
              </w:rPr>
              <w:t>应用列表数组</w:t>
            </w:r>
          </w:p>
        </w:tc>
        <w:tc>
          <w:tcPr>
            <w:tcW w:w="510" w:type="pct"/>
          </w:tcPr>
          <w:p w14:paraId="193DAA6F" w14:textId="77777777" w:rsidR="00376FE9" w:rsidRPr="003C5CF1" w:rsidRDefault="00376FE9" w:rsidP="00136B49"/>
        </w:tc>
        <w:tc>
          <w:tcPr>
            <w:tcW w:w="425" w:type="pct"/>
          </w:tcPr>
          <w:p w14:paraId="6DC024E9" w14:textId="77777777" w:rsidR="00376FE9" w:rsidRPr="003C5CF1" w:rsidRDefault="00376FE9" w:rsidP="00136B49"/>
        </w:tc>
        <w:tc>
          <w:tcPr>
            <w:tcW w:w="1114" w:type="pct"/>
          </w:tcPr>
          <w:p w14:paraId="7F54EE82" w14:textId="77777777" w:rsidR="00376FE9" w:rsidRPr="003C5CF1" w:rsidRDefault="00C618DD" w:rsidP="00136B49">
            <w:r>
              <w:rPr>
                <w:rFonts w:hint="eastAsia"/>
              </w:rPr>
              <w:t>之间用</w:t>
            </w:r>
            <w:proofErr w:type="gramStart"/>
            <w:r>
              <w:t>”</w:t>
            </w:r>
            <w:proofErr w:type="gramEnd"/>
            <w:r>
              <w:rPr>
                <w:rFonts w:hint="eastAsia"/>
              </w:rPr>
              <w:t>|</w:t>
            </w:r>
            <w:proofErr w:type="gramStart"/>
            <w:r>
              <w:t>”</w:t>
            </w:r>
            <w:proofErr w:type="gramEnd"/>
            <w:r>
              <w:rPr>
                <w:rFonts w:hint="eastAsia"/>
              </w:rPr>
              <w:t>分隔</w:t>
            </w:r>
          </w:p>
        </w:tc>
        <w:tc>
          <w:tcPr>
            <w:tcW w:w="593" w:type="pct"/>
          </w:tcPr>
          <w:p w14:paraId="784EF8C5" w14:textId="77777777" w:rsidR="00376FE9" w:rsidRPr="003C5CF1" w:rsidRDefault="00720239" w:rsidP="00136B49">
            <w:r w:rsidRPr="003C5CF1">
              <w:rPr>
                <w:rFonts w:hint="eastAsia"/>
              </w:rPr>
              <w:t>输入</w:t>
            </w:r>
          </w:p>
        </w:tc>
      </w:tr>
      <w:tr w:rsidR="00376FE9" w:rsidRPr="003C5CF1" w14:paraId="60ACD008" w14:textId="77777777" w:rsidTr="00427E0F">
        <w:trPr>
          <w:trHeight w:val="193"/>
        </w:trPr>
        <w:tc>
          <w:tcPr>
            <w:tcW w:w="336" w:type="pct"/>
          </w:tcPr>
          <w:p w14:paraId="1217BB7A" w14:textId="407732BC" w:rsidR="00376FE9" w:rsidRPr="003C5CF1" w:rsidRDefault="00997B75" w:rsidP="00136B49">
            <w:r>
              <w:rPr>
                <w:rFonts w:hint="eastAsia"/>
              </w:rPr>
              <w:t>4</w:t>
            </w:r>
          </w:p>
        </w:tc>
        <w:tc>
          <w:tcPr>
            <w:tcW w:w="1003" w:type="pct"/>
          </w:tcPr>
          <w:p w14:paraId="337FE062" w14:textId="77777777" w:rsidR="00376FE9" w:rsidRPr="003C5CF1" w:rsidRDefault="00376FE9" w:rsidP="00136B49">
            <w:proofErr w:type="spellStart"/>
            <w:r w:rsidRPr="003C5CF1">
              <w:rPr>
                <w:rFonts w:hint="eastAsia"/>
              </w:rPr>
              <w:t>strTimeout</w:t>
            </w:r>
            <w:proofErr w:type="spellEnd"/>
          </w:p>
        </w:tc>
        <w:tc>
          <w:tcPr>
            <w:tcW w:w="1019" w:type="pct"/>
          </w:tcPr>
          <w:p w14:paraId="4BCFD7C2" w14:textId="77777777" w:rsidR="00376FE9" w:rsidRPr="003C5CF1" w:rsidRDefault="00376FE9" w:rsidP="00136B49">
            <w:r w:rsidRPr="003C5CF1">
              <w:rPr>
                <w:rFonts w:hint="eastAsia"/>
              </w:rPr>
              <w:t>超时间隔</w:t>
            </w:r>
          </w:p>
        </w:tc>
        <w:tc>
          <w:tcPr>
            <w:tcW w:w="510" w:type="pct"/>
          </w:tcPr>
          <w:p w14:paraId="7F95043D" w14:textId="77777777" w:rsidR="00376FE9" w:rsidRPr="003C5CF1" w:rsidRDefault="00376FE9" w:rsidP="00136B49">
            <w:r w:rsidRPr="003C5CF1">
              <w:rPr>
                <w:rFonts w:hint="eastAsia"/>
              </w:rPr>
              <w:t>String</w:t>
            </w:r>
          </w:p>
        </w:tc>
        <w:tc>
          <w:tcPr>
            <w:tcW w:w="425" w:type="pct"/>
          </w:tcPr>
          <w:p w14:paraId="12D0A567" w14:textId="77777777" w:rsidR="00376FE9" w:rsidRPr="003C5CF1" w:rsidRDefault="00376FE9" w:rsidP="00136B49"/>
        </w:tc>
        <w:tc>
          <w:tcPr>
            <w:tcW w:w="1114" w:type="pct"/>
          </w:tcPr>
          <w:p w14:paraId="69662307" w14:textId="77777777" w:rsidR="00376FE9" w:rsidRPr="003C5CF1" w:rsidRDefault="00376FE9" w:rsidP="00136B49">
            <w:r w:rsidRPr="003C5CF1">
              <w:rPr>
                <w:rFonts w:hint="eastAsia"/>
              </w:rPr>
              <w:t>默认</w:t>
            </w:r>
            <w:r w:rsidR="000E3CB3">
              <w:rPr>
                <w:rFonts w:hint="eastAsia"/>
              </w:rPr>
              <w:t>2</w:t>
            </w:r>
            <w:r w:rsidRPr="00376FE9">
              <w:rPr>
                <w:rFonts w:hint="eastAsia"/>
              </w:rPr>
              <w:t>0</w:t>
            </w:r>
            <w:r w:rsidRPr="003C5CF1">
              <w:rPr>
                <w:rFonts w:hint="eastAsia"/>
              </w:rPr>
              <w:t>秒；</w:t>
            </w:r>
          </w:p>
          <w:p w14:paraId="0E5AAFBE" w14:textId="77777777" w:rsidR="00376FE9" w:rsidRPr="003C5CF1" w:rsidRDefault="00376FE9" w:rsidP="00136B49">
            <w:r w:rsidRPr="003C5CF1">
              <w:rPr>
                <w:rFonts w:hint="eastAsia"/>
              </w:rPr>
              <w:t>其它正整数</w:t>
            </w:r>
          </w:p>
        </w:tc>
        <w:tc>
          <w:tcPr>
            <w:tcW w:w="593" w:type="pct"/>
          </w:tcPr>
          <w:p w14:paraId="4814CA97" w14:textId="77777777" w:rsidR="00376FE9" w:rsidRPr="003C5CF1" w:rsidRDefault="00376FE9" w:rsidP="00136B49">
            <w:r w:rsidRPr="003C5CF1">
              <w:rPr>
                <w:rFonts w:hint="eastAsia"/>
              </w:rPr>
              <w:t>输入</w:t>
            </w:r>
          </w:p>
        </w:tc>
      </w:tr>
    </w:tbl>
    <w:p w14:paraId="60B5A031" w14:textId="77777777" w:rsidR="00136B49" w:rsidRPr="007C5978" w:rsidRDefault="00136B49" w:rsidP="00136B49">
      <w:pPr>
        <w:spacing w:line="360" w:lineRule="auto"/>
        <w:ind w:firstLineChars="200" w:firstLine="480"/>
        <w:rPr>
          <w:rFonts w:ascii="楷体" w:eastAsia="楷体" w:hAnsi="楷体"/>
          <w:sz w:val="24"/>
          <w:szCs w:val="24"/>
        </w:rPr>
      </w:pPr>
    </w:p>
    <w:p w14:paraId="32CF571C"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2574"/>
        <w:gridCol w:w="4237"/>
      </w:tblGrid>
      <w:tr w:rsidR="002C7009" w:rsidRPr="003C5CF1" w14:paraId="4FCC5B86" w14:textId="77777777" w:rsidTr="00647815">
        <w:trPr>
          <w:trHeight w:val="289"/>
        </w:trPr>
        <w:tc>
          <w:tcPr>
            <w:tcW w:w="1004" w:type="pct"/>
            <w:shd w:val="clear" w:color="auto" w:fill="C0C0C0"/>
          </w:tcPr>
          <w:p w14:paraId="574DA8CF" w14:textId="77777777" w:rsidR="002C7009" w:rsidRPr="003C5CF1" w:rsidRDefault="002C7009" w:rsidP="00647815">
            <w:r w:rsidRPr="003C5CF1">
              <w:t>序号</w:t>
            </w:r>
          </w:p>
        </w:tc>
        <w:tc>
          <w:tcPr>
            <w:tcW w:w="1510" w:type="pct"/>
            <w:shd w:val="clear" w:color="auto" w:fill="C0C0C0"/>
          </w:tcPr>
          <w:p w14:paraId="5951ECA8" w14:textId="77777777" w:rsidR="002C7009" w:rsidRPr="003C5CF1" w:rsidRDefault="002C7009" w:rsidP="00647815">
            <w:r w:rsidRPr="003C5CF1">
              <w:rPr>
                <w:rFonts w:hint="eastAsia"/>
              </w:rPr>
              <w:t>接口字段说明</w:t>
            </w:r>
          </w:p>
        </w:tc>
        <w:tc>
          <w:tcPr>
            <w:tcW w:w="2486" w:type="pct"/>
            <w:shd w:val="clear" w:color="auto" w:fill="C0C0C0"/>
          </w:tcPr>
          <w:p w14:paraId="36F0D29B" w14:textId="77777777" w:rsidR="002C7009" w:rsidRPr="003C5CF1" w:rsidRDefault="002C7009" w:rsidP="00647815">
            <w:r>
              <w:rPr>
                <w:rFonts w:hint="eastAsia"/>
              </w:rPr>
              <w:t>描述</w:t>
            </w:r>
          </w:p>
        </w:tc>
      </w:tr>
      <w:tr w:rsidR="002C7009" w:rsidRPr="003C5CF1" w14:paraId="7FD6C38B" w14:textId="77777777" w:rsidTr="00647815">
        <w:trPr>
          <w:trHeight w:val="226"/>
        </w:trPr>
        <w:tc>
          <w:tcPr>
            <w:tcW w:w="1004" w:type="pct"/>
          </w:tcPr>
          <w:p w14:paraId="6DE00E00" w14:textId="77777777" w:rsidR="002C7009" w:rsidRPr="003C5CF1" w:rsidRDefault="002C7009" w:rsidP="00647815">
            <w:r>
              <w:rPr>
                <w:rFonts w:hint="eastAsia"/>
              </w:rPr>
              <w:t>0</w:t>
            </w:r>
          </w:p>
        </w:tc>
        <w:tc>
          <w:tcPr>
            <w:tcW w:w="1510" w:type="pct"/>
          </w:tcPr>
          <w:p w14:paraId="47860C89" w14:textId="77777777" w:rsidR="002C7009" w:rsidRPr="003C5CF1" w:rsidRDefault="002C7009" w:rsidP="00647815">
            <w:r>
              <w:rPr>
                <w:rFonts w:hint="eastAsia"/>
              </w:rPr>
              <w:t>指示码</w:t>
            </w:r>
          </w:p>
        </w:tc>
        <w:tc>
          <w:tcPr>
            <w:tcW w:w="2486" w:type="pct"/>
          </w:tcPr>
          <w:p w14:paraId="7C9BCB64" w14:textId="77777777" w:rsidR="002C7009" w:rsidRPr="003C5CF1" w:rsidRDefault="002C7009" w:rsidP="00647815">
            <w:r>
              <w:rPr>
                <w:rFonts w:hint="eastAsia"/>
              </w:rPr>
              <w:t>0</w:t>
            </w:r>
            <w:r>
              <w:rPr>
                <w:rFonts w:hint="eastAsia"/>
              </w:rPr>
              <w:t>为正确，正整数为统一错误编号，负整数为该类设备的错误编号</w:t>
            </w:r>
          </w:p>
        </w:tc>
      </w:tr>
      <w:tr w:rsidR="002C7009" w:rsidRPr="003C5CF1" w14:paraId="13330F62" w14:textId="77777777" w:rsidTr="00647815">
        <w:trPr>
          <w:trHeight w:val="226"/>
        </w:trPr>
        <w:tc>
          <w:tcPr>
            <w:tcW w:w="1004" w:type="pct"/>
          </w:tcPr>
          <w:p w14:paraId="6D18B463" w14:textId="77777777" w:rsidR="002C7009" w:rsidRPr="003C5CF1" w:rsidRDefault="002C7009" w:rsidP="00647815">
            <w:r>
              <w:rPr>
                <w:rFonts w:hint="eastAsia"/>
              </w:rPr>
              <w:t>1</w:t>
            </w:r>
          </w:p>
        </w:tc>
        <w:tc>
          <w:tcPr>
            <w:tcW w:w="1510" w:type="pct"/>
          </w:tcPr>
          <w:p w14:paraId="67CD34C5" w14:textId="77777777" w:rsidR="002C7009" w:rsidRPr="003C5CF1" w:rsidRDefault="002C7009" w:rsidP="00647815">
            <w:r>
              <w:rPr>
                <w:rFonts w:hint="eastAsia"/>
              </w:rPr>
              <w:t>IC</w:t>
            </w:r>
            <w:proofErr w:type="gramStart"/>
            <w:r>
              <w:rPr>
                <w:rFonts w:hint="eastAsia"/>
              </w:rPr>
              <w:t>卡类型</w:t>
            </w:r>
            <w:proofErr w:type="gramEnd"/>
            <w:r>
              <w:rPr>
                <w:rFonts w:hint="eastAsia"/>
              </w:rPr>
              <w:t>/</w:t>
            </w:r>
            <w:r>
              <w:rPr>
                <w:rFonts w:hint="eastAsia"/>
              </w:rPr>
              <w:t>错误描述</w:t>
            </w:r>
          </w:p>
        </w:tc>
        <w:tc>
          <w:tcPr>
            <w:tcW w:w="2486" w:type="pct"/>
          </w:tcPr>
          <w:p w14:paraId="466E5EAE" w14:textId="77777777" w:rsidR="002C7009" w:rsidRPr="003C5CF1" w:rsidRDefault="002C7009" w:rsidP="00647815">
            <w:r>
              <w:rPr>
                <w:rFonts w:hint="eastAsia"/>
              </w:rPr>
              <w:t>若为</w:t>
            </w:r>
            <w:r>
              <w:rPr>
                <w:rFonts w:hint="eastAsia"/>
              </w:rPr>
              <w:t>IC</w:t>
            </w:r>
            <w:r>
              <w:rPr>
                <w:rFonts w:hint="eastAsia"/>
              </w:rPr>
              <w:t>卡类型，</w:t>
            </w:r>
            <w:r>
              <w:rPr>
                <w:rFonts w:hint="eastAsia"/>
              </w:rPr>
              <w:t>1-</w:t>
            </w:r>
            <w:r>
              <w:rPr>
                <w:rFonts w:hint="eastAsia"/>
              </w:rPr>
              <w:t>接触式</w:t>
            </w:r>
            <w:r>
              <w:rPr>
                <w:rFonts w:hint="eastAsia"/>
              </w:rPr>
              <w:t>IC</w:t>
            </w:r>
            <w:r>
              <w:rPr>
                <w:rFonts w:hint="eastAsia"/>
              </w:rPr>
              <w:t>卡；</w:t>
            </w:r>
            <w:r>
              <w:rPr>
                <w:rFonts w:hint="eastAsia"/>
              </w:rPr>
              <w:t>2-</w:t>
            </w:r>
            <w:r>
              <w:rPr>
                <w:rFonts w:hint="eastAsia"/>
              </w:rPr>
              <w:t>非接触式</w:t>
            </w:r>
            <w:r>
              <w:rPr>
                <w:rFonts w:hint="eastAsia"/>
              </w:rPr>
              <w:t>IC</w:t>
            </w:r>
            <w:r>
              <w:rPr>
                <w:rFonts w:hint="eastAsia"/>
              </w:rPr>
              <w:t>卡</w:t>
            </w:r>
          </w:p>
        </w:tc>
      </w:tr>
      <w:tr w:rsidR="002C3C3A" w:rsidRPr="003C5CF1" w14:paraId="3507DE4E" w14:textId="77777777" w:rsidTr="00647815">
        <w:trPr>
          <w:trHeight w:val="226"/>
        </w:trPr>
        <w:tc>
          <w:tcPr>
            <w:tcW w:w="1004" w:type="pct"/>
          </w:tcPr>
          <w:p w14:paraId="28E1D1BC" w14:textId="77777777" w:rsidR="002C3C3A" w:rsidRDefault="002C3C3A" w:rsidP="00647815">
            <w:r>
              <w:rPr>
                <w:rFonts w:hint="eastAsia"/>
              </w:rPr>
              <w:t>2</w:t>
            </w:r>
          </w:p>
        </w:tc>
        <w:tc>
          <w:tcPr>
            <w:tcW w:w="1510" w:type="pct"/>
          </w:tcPr>
          <w:p w14:paraId="7A37D66F" w14:textId="77777777" w:rsidR="002C3C3A" w:rsidRDefault="00956769" w:rsidP="00647815">
            <w:r>
              <w:rPr>
                <w:rFonts w:hint="eastAsia"/>
              </w:rPr>
              <w:t>授权请求密文</w:t>
            </w:r>
          </w:p>
        </w:tc>
        <w:tc>
          <w:tcPr>
            <w:tcW w:w="2486" w:type="pct"/>
          </w:tcPr>
          <w:p w14:paraId="4B2A68EB" w14:textId="77777777" w:rsidR="002C3C3A" w:rsidRDefault="00956769" w:rsidP="00647815">
            <w:r>
              <w:rPr>
                <w:rFonts w:hint="eastAsia"/>
              </w:rPr>
              <w:t>银</w:t>
            </w:r>
            <w:proofErr w:type="gramStart"/>
            <w:r>
              <w:rPr>
                <w:rFonts w:hint="eastAsia"/>
              </w:rPr>
              <w:t>联规范</w:t>
            </w:r>
            <w:proofErr w:type="gramEnd"/>
            <w:r>
              <w:rPr>
                <w:rFonts w:hint="eastAsia"/>
              </w:rPr>
              <w:t>需要的</w:t>
            </w:r>
            <w:r>
              <w:rPr>
                <w:rFonts w:hint="eastAsia"/>
              </w:rPr>
              <w:t>55</w:t>
            </w:r>
            <w:r>
              <w:rPr>
                <w:rFonts w:hint="eastAsia"/>
              </w:rPr>
              <w:t>数据域，以</w:t>
            </w:r>
            <w:r>
              <w:rPr>
                <w:rFonts w:hint="eastAsia"/>
              </w:rPr>
              <w:t>ASCII</w:t>
            </w:r>
            <w:r>
              <w:rPr>
                <w:rFonts w:hint="eastAsia"/>
              </w:rPr>
              <w:t>码表示</w:t>
            </w:r>
          </w:p>
        </w:tc>
      </w:tr>
      <w:tr w:rsidR="00956769" w:rsidRPr="003C5CF1" w14:paraId="289A92E1" w14:textId="77777777" w:rsidTr="00647815">
        <w:trPr>
          <w:trHeight w:val="226"/>
        </w:trPr>
        <w:tc>
          <w:tcPr>
            <w:tcW w:w="1004" w:type="pct"/>
          </w:tcPr>
          <w:p w14:paraId="09E83580" w14:textId="77777777" w:rsidR="00956769" w:rsidRPr="003C5CF1" w:rsidRDefault="00956769" w:rsidP="00647815">
            <w:r>
              <w:rPr>
                <w:rFonts w:hint="eastAsia"/>
              </w:rPr>
              <w:t>3</w:t>
            </w:r>
          </w:p>
        </w:tc>
        <w:tc>
          <w:tcPr>
            <w:tcW w:w="1510" w:type="pct"/>
          </w:tcPr>
          <w:p w14:paraId="2C5916D7" w14:textId="77777777" w:rsidR="00956769" w:rsidRDefault="00956769" w:rsidP="00647815">
            <w:r>
              <w:rPr>
                <w:rFonts w:hint="eastAsia"/>
              </w:rPr>
              <w:t>60</w:t>
            </w:r>
            <w:r>
              <w:rPr>
                <w:rFonts w:hint="eastAsia"/>
              </w:rPr>
              <w:t>数据域</w:t>
            </w:r>
          </w:p>
        </w:tc>
        <w:tc>
          <w:tcPr>
            <w:tcW w:w="2486" w:type="pct"/>
          </w:tcPr>
          <w:p w14:paraId="70CDF771" w14:textId="77777777" w:rsidR="00956769" w:rsidRDefault="00956769" w:rsidP="00647815">
            <w:r>
              <w:rPr>
                <w:rFonts w:hint="eastAsia"/>
              </w:rPr>
              <w:t>银</w:t>
            </w:r>
            <w:proofErr w:type="gramStart"/>
            <w:r>
              <w:rPr>
                <w:rFonts w:hint="eastAsia"/>
              </w:rPr>
              <w:t>联规范</w:t>
            </w:r>
            <w:proofErr w:type="gramEnd"/>
            <w:r>
              <w:rPr>
                <w:rFonts w:hint="eastAsia"/>
              </w:rPr>
              <w:t>需要的</w:t>
            </w:r>
            <w:r>
              <w:rPr>
                <w:rFonts w:hint="eastAsia"/>
              </w:rPr>
              <w:t>60</w:t>
            </w:r>
            <w:r>
              <w:rPr>
                <w:rFonts w:hint="eastAsia"/>
              </w:rPr>
              <w:t>数据域，数据需转换为</w:t>
            </w:r>
            <w:r>
              <w:rPr>
                <w:rFonts w:hint="eastAsia"/>
              </w:rPr>
              <w:t>ASCII</w:t>
            </w:r>
            <w:r>
              <w:rPr>
                <w:rFonts w:hint="eastAsia"/>
              </w:rPr>
              <w:t>码，如“</w:t>
            </w:r>
            <w:r>
              <w:rPr>
                <w:rFonts w:hint="eastAsia"/>
              </w:rPr>
              <w:t>0X9F</w:t>
            </w:r>
            <w:r>
              <w:rPr>
                <w:rFonts w:hint="eastAsia"/>
              </w:rPr>
              <w:t>”转换为字符串“</w:t>
            </w:r>
            <w:r>
              <w:rPr>
                <w:rFonts w:hint="eastAsia"/>
              </w:rPr>
              <w:t>9F</w:t>
            </w:r>
            <w:r>
              <w:rPr>
                <w:rFonts w:hint="eastAsia"/>
              </w:rPr>
              <w:t>”。</w:t>
            </w:r>
          </w:p>
        </w:tc>
      </w:tr>
    </w:tbl>
    <w:p w14:paraId="4D0179B6" w14:textId="77777777" w:rsidR="00EA4956" w:rsidRPr="002C7009" w:rsidRDefault="00EA4956" w:rsidP="00136B49">
      <w:pPr>
        <w:spacing w:line="360" w:lineRule="auto"/>
        <w:ind w:firstLineChars="200" w:firstLine="480"/>
        <w:rPr>
          <w:rFonts w:ascii="楷体" w:eastAsia="楷体" w:hAnsi="楷体"/>
          <w:sz w:val="24"/>
          <w:szCs w:val="24"/>
        </w:rPr>
      </w:pPr>
    </w:p>
    <w:p w14:paraId="4CA708E4"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00663CCA">
        <w:rPr>
          <w:rFonts w:ascii="楷体" w:eastAsia="楷体" w:hAnsi="楷体" w:hint="eastAsia"/>
          <w:sz w:val="24"/>
          <w:szCs w:val="24"/>
        </w:rPr>
        <w:t>genARQC</w:t>
      </w:r>
      <w:proofErr w:type="spellEnd"/>
      <w:r w:rsidR="00663CCA" w:rsidRPr="007C5978">
        <w:rPr>
          <w:rFonts w:ascii="楷体" w:eastAsia="楷体" w:hAnsi="楷体" w:hint="eastAsia"/>
          <w:sz w:val="24"/>
          <w:szCs w:val="24"/>
        </w:rPr>
        <w:t xml:space="preserve"> </w:t>
      </w:r>
      <w:r w:rsidRPr="007C5978">
        <w:rPr>
          <w:rFonts w:ascii="楷体" w:eastAsia="楷体" w:hAnsi="楷体" w:hint="eastAsia"/>
          <w:sz w:val="24"/>
          <w:szCs w:val="24"/>
        </w:rPr>
        <w:t>(arg0,arg1,</w:t>
      </w:r>
      <w:r w:rsidR="00663CCA">
        <w:rPr>
          <w:rFonts w:ascii="楷体" w:eastAsia="楷体" w:hAnsi="楷体" w:hint="eastAsia"/>
          <w:sz w:val="24"/>
          <w:szCs w:val="24"/>
        </w:rPr>
        <w:t>……</w:t>
      </w:r>
      <w:r w:rsidRPr="007C5978">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3F0D017F" w14:textId="77777777" w:rsidR="00136B49" w:rsidRPr="00462739" w:rsidRDefault="00D5677D" w:rsidP="005570ED">
      <w:pPr>
        <w:pStyle w:val="a8"/>
        <w:numPr>
          <w:ilvl w:val="0"/>
          <w:numId w:val="14"/>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136B49" w:rsidRPr="00462739">
        <w:rPr>
          <w:rFonts w:ascii="楷体" w:eastAsia="楷体" w:hAnsi="楷体"/>
          <w:sz w:val="24"/>
          <w:szCs w:val="24"/>
        </w:rPr>
        <w:t>[0]</w:t>
      </w:r>
      <w:r w:rsidR="00136B49" w:rsidRPr="00462739">
        <w:rPr>
          <w:rFonts w:ascii="楷体" w:eastAsia="楷体" w:hAnsi="楷体" w:hint="eastAsia"/>
          <w:sz w:val="24"/>
          <w:szCs w:val="24"/>
        </w:rPr>
        <w:t>为指示码，0为正确，其它为错误码；</w:t>
      </w:r>
    </w:p>
    <w:p w14:paraId="70FF49D6" w14:textId="77777777" w:rsidR="00136B49" w:rsidRPr="00462739" w:rsidRDefault="00136B49" w:rsidP="005570ED">
      <w:pPr>
        <w:pStyle w:val="a8"/>
        <w:numPr>
          <w:ilvl w:val="0"/>
          <w:numId w:val="14"/>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[0]为0，则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w:t>
      </w:r>
      <w:r w:rsidR="00647815">
        <w:rPr>
          <w:rFonts w:ascii="楷体" w:eastAsia="楷体" w:hAnsi="楷体" w:hint="eastAsia"/>
          <w:sz w:val="24"/>
          <w:szCs w:val="24"/>
        </w:rPr>
        <w:t>IC卡类型，</w:t>
      </w:r>
      <w:proofErr w:type="spellStart"/>
      <w:r w:rsidR="00647815">
        <w:rPr>
          <w:rFonts w:ascii="楷体" w:eastAsia="楷体" w:hAnsi="楷体" w:hint="eastAsia"/>
          <w:sz w:val="24"/>
          <w:szCs w:val="24"/>
        </w:rPr>
        <w:t>aryRet</w:t>
      </w:r>
      <w:proofErr w:type="spellEnd"/>
      <w:r w:rsidR="00647815">
        <w:rPr>
          <w:rFonts w:ascii="楷体" w:eastAsia="楷体" w:hAnsi="楷体" w:hint="eastAsia"/>
          <w:sz w:val="24"/>
          <w:szCs w:val="24"/>
        </w:rPr>
        <w:t>[2]为银</w:t>
      </w:r>
      <w:proofErr w:type="gramStart"/>
      <w:r w:rsidR="00647815">
        <w:rPr>
          <w:rFonts w:ascii="楷体" w:eastAsia="楷体" w:hAnsi="楷体" w:hint="eastAsia"/>
          <w:sz w:val="24"/>
          <w:szCs w:val="24"/>
        </w:rPr>
        <w:t>联规范</w:t>
      </w:r>
      <w:proofErr w:type="gramEnd"/>
      <w:r w:rsidR="00647815">
        <w:rPr>
          <w:rFonts w:ascii="楷体" w:eastAsia="楷体" w:hAnsi="楷体" w:hint="eastAsia"/>
          <w:sz w:val="24"/>
          <w:szCs w:val="24"/>
        </w:rPr>
        <w:t>的55数据域，</w:t>
      </w:r>
      <w:proofErr w:type="spellStart"/>
      <w:r w:rsidR="00647815">
        <w:rPr>
          <w:rFonts w:ascii="楷体" w:eastAsia="楷体" w:hAnsi="楷体" w:hint="eastAsia"/>
          <w:sz w:val="24"/>
          <w:szCs w:val="24"/>
        </w:rPr>
        <w:t>aryRet</w:t>
      </w:r>
      <w:proofErr w:type="spellEnd"/>
      <w:r w:rsidR="00647815">
        <w:rPr>
          <w:rFonts w:ascii="楷体" w:eastAsia="楷体" w:hAnsi="楷体" w:hint="eastAsia"/>
          <w:sz w:val="24"/>
          <w:szCs w:val="24"/>
        </w:rPr>
        <w:t>[3]为银</w:t>
      </w:r>
      <w:proofErr w:type="gramStart"/>
      <w:r w:rsidR="00647815">
        <w:rPr>
          <w:rFonts w:ascii="楷体" w:eastAsia="楷体" w:hAnsi="楷体" w:hint="eastAsia"/>
          <w:sz w:val="24"/>
          <w:szCs w:val="24"/>
        </w:rPr>
        <w:t>联规范</w:t>
      </w:r>
      <w:proofErr w:type="gramEnd"/>
      <w:r w:rsidR="00647815">
        <w:rPr>
          <w:rFonts w:ascii="楷体" w:eastAsia="楷体" w:hAnsi="楷体" w:hint="eastAsia"/>
          <w:sz w:val="24"/>
          <w:szCs w:val="24"/>
        </w:rPr>
        <w:t>的60数据域</w:t>
      </w:r>
      <w:r w:rsidRPr="00462739">
        <w:rPr>
          <w:rFonts w:ascii="楷体" w:eastAsia="楷体" w:hAnsi="楷体" w:hint="eastAsia"/>
          <w:sz w:val="24"/>
          <w:szCs w:val="24"/>
        </w:rPr>
        <w:t>；</w:t>
      </w:r>
    </w:p>
    <w:p w14:paraId="0CC09BBE" w14:textId="77777777" w:rsidR="00136B49" w:rsidRPr="00462739" w:rsidRDefault="00136B49" w:rsidP="005570ED">
      <w:pPr>
        <w:pStyle w:val="a8"/>
        <w:numPr>
          <w:ilvl w:val="0"/>
          <w:numId w:val="14"/>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[1]为错误描述。</w:t>
      </w:r>
    </w:p>
    <w:p w14:paraId="54238B62" w14:textId="77777777" w:rsidR="00136B49" w:rsidRPr="007C5978" w:rsidRDefault="00136B49" w:rsidP="00136B49">
      <w:pPr>
        <w:spacing w:line="360" w:lineRule="auto"/>
        <w:ind w:firstLineChars="200" w:firstLine="480"/>
        <w:rPr>
          <w:rFonts w:ascii="楷体" w:eastAsia="楷体" w:hAnsi="楷体"/>
          <w:sz w:val="24"/>
          <w:szCs w:val="24"/>
        </w:rPr>
      </w:pPr>
    </w:p>
    <w:p w14:paraId="72A713C1"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lastRenderedPageBreak/>
        <w:t>参数默认值</w:t>
      </w:r>
    </w:p>
    <w:p w14:paraId="0EADB533"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136B49" w:rsidRPr="003C5CF1" w14:paraId="24DD1C90" w14:textId="77777777" w:rsidTr="00136B4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390D102A" w14:textId="77777777" w:rsidR="00136B49" w:rsidRPr="003C5CF1" w:rsidRDefault="00136B49" w:rsidP="00136B49">
            <w:r w:rsidRPr="003C5CF1">
              <w:rPr>
                <w:rFonts w:hint="eastAsia"/>
              </w:rPr>
              <w:t>参数名</w:t>
            </w:r>
          </w:p>
        </w:tc>
        <w:tc>
          <w:tcPr>
            <w:tcW w:w="3399" w:type="dxa"/>
          </w:tcPr>
          <w:p w14:paraId="4531DC4C" w14:textId="77777777" w:rsidR="00136B49" w:rsidRPr="003C5CF1" w:rsidRDefault="00136B49" w:rsidP="00136B49">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136B49" w:rsidRPr="003C5CF1" w14:paraId="2D63FFF9" w14:textId="77777777" w:rsidTr="00136B4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19D88B1" w14:textId="77777777" w:rsidR="00136B49" w:rsidRPr="005F0C29" w:rsidRDefault="00626911" w:rsidP="00136B49">
            <w:pPr>
              <w:rPr>
                <w:rFonts w:asciiTheme="minorHAnsi" w:hAnsiTheme="minorHAnsi" w:cstheme="minorHAnsi"/>
                <w:b w:val="0"/>
              </w:rPr>
            </w:pPr>
            <w:proofErr w:type="spellStart"/>
            <w:r>
              <w:rPr>
                <w:rFonts w:hint="eastAsia"/>
              </w:rPr>
              <w:t>iIcFlag</w:t>
            </w:r>
            <w:proofErr w:type="spellEnd"/>
          </w:p>
        </w:tc>
        <w:tc>
          <w:tcPr>
            <w:tcW w:w="3399" w:type="dxa"/>
          </w:tcPr>
          <w:p w14:paraId="2391D9FA" w14:textId="77777777" w:rsidR="00136B49" w:rsidRPr="005F0C29" w:rsidRDefault="00626911" w:rsidP="00136B4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3</w:t>
            </w:r>
          </w:p>
        </w:tc>
      </w:tr>
      <w:tr w:rsidR="007A7EA5" w:rsidRPr="003C5CF1" w14:paraId="71E76A0E" w14:textId="77777777" w:rsidTr="00136B49">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05FB71D" w14:textId="77777777" w:rsidR="007A7EA5" w:rsidRPr="005F0C29" w:rsidRDefault="007A7EA5" w:rsidP="00136B49">
            <w:pPr>
              <w:rPr>
                <w:rFonts w:asciiTheme="minorHAnsi" w:hAnsiTheme="minorHAnsi" w:cstheme="minorHAnsi"/>
                <w:b w:val="0"/>
              </w:rPr>
            </w:pPr>
            <w:proofErr w:type="spellStart"/>
            <w:r w:rsidRPr="005F0C29">
              <w:rPr>
                <w:rFonts w:asciiTheme="minorHAnsi" w:hAnsiTheme="minorHAnsi" w:cstheme="minorHAnsi"/>
                <w:b w:val="0"/>
              </w:rPr>
              <w:t>strTimeout</w:t>
            </w:r>
            <w:proofErr w:type="spellEnd"/>
          </w:p>
        </w:tc>
        <w:tc>
          <w:tcPr>
            <w:tcW w:w="3399" w:type="dxa"/>
          </w:tcPr>
          <w:p w14:paraId="2300D490" w14:textId="77777777" w:rsidR="007A7EA5" w:rsidRPr="005F0C29" w:rsidRDefault="000E3CB3" w:rsidP="00136B4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2</w:t>
            </w:r>
            <w:r w:rsidR="007A7EA5">
              <w:rPr>
                <w:rFonts w:asciiTheme="minorHAnsi" w:hAnsiTheme="minorHAnsi" w:cstheme="minorHAnsi" w:hint="eastAsia"/>
              </w:rPr>
              <w:t>0</w:t>
            </w:r>
          </w:p>
        </w:tc>
      </w:tr>
    </w:tbl>
    <w:p w14:paraId="55DCA1CE" w14:textId="77777777" w:rsidR="00EA4956" w:rsidRDefault="00EA4956" w:rsidP="005570ED">
      <w:pPr>
        <w:pStyle w:val="a8"/>
        <w:numPr>
          <w:ilvl w:val="2"/>
          <w:numId w:val="21"/>
        </w:numPr>
        <w:ind w:firstLineChars="0"/>
        <w:outlineLvl w:val="2"/>
        <w:rPr>
          <w:rFonts w:ascii="微软雅黑" w:eastAsia="微软雅黑" w:hAnsi="微软雅黑"/>
          <w:b/>
          <w:sz w:val="28"/>
          <w:szCs w:val="28"/>
        </w:rPr>
      </w:pPr>
      <w:r w:rsidRPr="007A7774">
        <w:rPr>
          <w:rFonts w:ascii="微软雅黑" w:eastAsia="微软雅黑" w:hAnsi="微软雅黑" w:hint="eastAsia"/>
          <w:b/>
          <w:sz w:val="28"/>
          <w:szCs w:val="28"/>
        </w:rPr>
        <w:t>数据元</w:t>
      </w:r>
    </w:p>
    <w:p w14:paraId="0C384C75" w14:textId="77777777" w:rsidR="00EA4956" w:rsidRPr="003C3738" w:rsidRDefault="00EA4956" w:rsidP="003C3738">
      <w:pPr>
        <w:spacing w:line="360" w:lineRule="auto"/>
        <w:ind w:firstLineChars="200" w:firstLine="480"/>
        <w:rPr>
          <w:rFonts w:ascii="楷体" w:eastAsia="楷体" w:hAnsi="楷体"/>
          <w:sz w:val="24"/>
          <w:szCs w:val="24"/>
        </w:rPr>
      </w:pPr>
      <w:r w:rsidRPr="003C3738">
        <w:rPr>
          <w:rFonts w:ascii="楷体" w:eastAsia="楷体" w:hAnsi="楷体" w:hint="eastAsia"/>
          <w:sz w:val="24"/>
          <w:szCs w:val="24"/>
        </w:rPr>
        <w:t>标签为16位的</w:t>
      </w:r>
      <w:proofErr w:type="spellStart"/>
      <w:r w:rsidRPr="003C3738">
        <w:rPr>
          <w:rFonts w:ascii="楷体" w:eastAsia="楷体" w:hAnsi="楷体" w:hint="eastAsia"/>
          <w:sz w:val="24"/>
          <w:szCs w:val="24"/>
        </w:rPr>
        <w:t>ascii</w:t>
      </w:r>
      <w:proofErr w:type="spellEnd"/>
      <w:r w:rsidRPr="003C3738">
        <w:rPr>
          <w:rFonts w:ascii="楷体" w:eastAsia="楷体" w:hAnsi="楷体" w:hint="eastAsia"/>
          <w:sz w:val="24"/>
          <w:szCs w:val="24"/>
        </w:rPr>
        <w:t>码，本接口要用到的数据元如下：</w:t>
      </w:r>
    </w:p>
    <w:tbl>
      <w:tblPr>
        <w:tblW w:w="0" w:type="auto"/>
        <w:tblInd w:w="3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29"/>
        <w:gridCol w:w="2345"/>
        <w:gridCol w:w="1453"/>
      </w:tblGrid>
      <w:tr w:rsidR="00EA4956" w14:paraId="5AF07C1C"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66D9D834" w14:textId="77777777" w:rsidR="00EA4956" w:rsidRPr="007A7774" w:rsidRDefault="00EA4956" w:rsidP="00647815">
            <w:pPr>
              <w:rPr>
                <w:rFonts w:asciiTheme="minorHAnsi" w:hAnsiTheme="minorHAnsi" w:cstheme="minorHAnsi"/>
                <w:b/>
              </w:rPr>
            </w:pPr>
            <w:r w:rsidRPr="007A7774">
              <w:rPr>
                <w:rFonts w:asciiTheme="minorHAnsi" w:hAnsiTheme="minorHAnsi" w:cstheme="minorHAnsi" w:hint="eastAsia"/>
                <w:b/>
              </w:rPr>
              <w:t>数据元</w:t>
            </w:r>
          </w:p>
        </w:tc>
        <w:tc>
          <w:tcPr>
            <w:tcW w:w="2345" w:type="dxa"/>
            <w:tcBorders>
              <w:top w:val="single" w:sz="6" w:space="0" w:color="auto"/>
              <w:left w:val="single" w:sz="6" w:space="0" w:color="auto"/>
              <w:bottom w:val="single" w:sz="6" w:space="0" w:color="auto"/>
              <w:right w:val="single" w:sz="6" w:space="0" w:color="auto"/>
            </w:tcBorders>
          </w:tcPr>
          <w:p w14:paraId="4E482978" w14:textId="77777777" w:rsidR="00EA4956" w:rsidRPr="007A7774" w:rsidRDefault="00EA4956" w:rsidP="00647815">
            <w:pPr>
              <w:rPr>
                <w:rFonts w:asciiTheme="minorHAnsi" w:hAnsiTheme="minorHAnsi" w:cstheme="minorHAnsi"/>
                <w:b/>
              </w:rPr>
            </w:pPr>
            <w:r w:rsidRPr="007A7774">
              <w:rPr>
                <w:rFonts w:asciiTheme="minorHAnsi" w:hAnsiTheme="minorHAnsi" w:cstheme="minorHAnsi" w:hint="eastAsia"/>
                <w:b/>
              </w:rPr>
              <w:t>来自</w:t>
            </w:r>
            <w:r w:rsidRPr="007A7774">
              <w:rPr>
                <w:rFonts w:asciiTheme="minorHAnsi" w:hAnsiTheme="minorHAnsi" w:cstheme="minorHAnsi"/>
                <w:b/>
              </w:rPr>
              <w:t>IC</w:t>
            </w:r>
            <w:r w:rsidRPr="007A7774">
              <w:rPr>
                <w:rFonts w:asciiTheme="minorHAnsi" w:hAnsiTheme="minorHAnsi" w:cstheme="minorHAnsi" w:hint="eastAsia"/>
                <w:b/>
              </w:rPr>
              <w:t>卡的数据</w:t>
            </w:r>
          </w:p>
        </w:tc>
        <w:tc>
          <w:tcPr>
            <w:tcW w:w="1453" w:type="dxa"/>
            <w:tcBorders>
              <w:top w:val="single" w:sz="6" w:space="0" w:color="auto"/>
              <w:left w:val="single" w:sz="6" w:space="0" w:color="auto"/>
              <w:bottom w:val="single" w:sz="6" w:space="0" w:color="auto"/>
              <w:right w:val="single" w:sz="6" w:space="0" w:color="auto"/>
            </w:tcBorders>
          </w:tcPr>
          <w:p w14:paraId="416BAD9F" w14:textId="77777777" w:rsidR="00EA4956" w:rsidRPr="007A7774" w:rsidRDefault="00EA4956" w:rsidP="00647815">
            <w:pPr>
              <w:rPr>
                <w:rFonts w:asciiTheme="minorHAnsi" w:hAnsiTheme="minorHAnsi" w:cstheme="minorHAnsi"/>
                <w:b/>
              </w:rPr>
            </w:pPr>
            <w:r w:rsidRPr="007A7774">
              <w:rPr>
                <w:rFonts w:asciiTheme="minorHAnsi" w:hAnsiTheme="minorHAnsi" w:cstheme="minorHAnsi" w:hint="eastAsia"/>
                <w:b/>
              </w:rPr>
              <w:t>标签</w:t>
            </w:r>
          </w:p>
        </w:tc>
      </w:tr>
      <w:tr w:rsidR="00EA4956" w14:paraId="152460C5"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56D625B9" w14:textId="77777777" w:rsidR="00EA4956" w:rsidRPr="00EA4956" w:rsidRDefault="00EA4956" w:rsidP="00647815">
            <w:pPr>
              <w:spacing w:line="300" w:lineRule="auto"/>
            </w:pPr>
            <w:r w:rsidRPr="00EA4956">
              <w:t>授权金额</w:t>
            </w:r>
          </w:p>
        </w:tc>
        <w:tc>
          <w:tcPr>
            <w:tcW w:w="2345" w:type="dxa"/>
            <w:tcBorders>
              <w:top w:val="single" w:sz="6" w:space="0" w:color="auto"/>
              <w:left w:val="single" w:sz="6" w:space="0" w:color="auto"/>
              <w:bottom w:val="single" w:sz="6" w:space="0" w:color="auto"/>
              <w:right w:val="single" w:sz="6" w:space="0" w:color="auto"/>
            </w:tcBorders>
          </w:tcPr>
          <w:p w14:paraId="70720518" w14:textId="77777777" w:rsidR="00EA4956" w:rsidRPr="00EA4956" w:rsidRDefault="00EA4956" w:rsidP="00647815">
            <w:pPr>
              <w:widowControl/>
              <w:tabs>
                <w:tab w:val="left" w:pos="540"/>
              </w:tabs>
              <w:overflowPunct w:val="0"/>
              <w:autoSpaceDE w:val="0"/>
              <w:autoSpaceDN w:val="0"/>
              <w:spacing w:line="300" w:lineRule="auto"/>
              <w:jc w:val="left"/>
              <w:textAlignment w:val="baseline"/>
            </w:pPr>
            <w:proofErr w:type="spellStart"/>
            <w:r w:rsidRPr="00EA4956">
              <w:t>Ans</w:t>
            </w:r>
            <w:proofErr w:type="spellEnd"/>
            <w:r w:rsidRPr="00EA4956">
              <w:t>,</w:t>
            </w:r>
            <w:proofErr w:type="gramStart"/>
            <w:r w:rsidRPr="00EA4956">
              <w:t>不</w:t>
            </w:r>
            <w:proofErr w:type="gramEnd"/>
            <w:r w:rsidRPr="00EA4956">
              <w:t>带小数点，单位为分</w:t>
            </w:r>
          </w:p>
        </w:tc>
        <w:tc>
          <w:tcPr>
            <w:tcW w:w="1453" w:type="dxa"/>
            <w:tcBorders>
              <w:top w:val="single" w:sz="6" w:space="0" w:color="auto"/>
              <w:left w:val="single" w:sz="6" w:space="0" w:color="auto"/>
              <w:bottom w:val="single" w:sz="6" w:space="0" w:color="auto"/>
              <w:right w:val="single" w:sz="6" w:space="0" w:color="auto"/>
            </w:tcBorders>
          </w:tcPr>
          <w:p w14:paraId="613A5038" w14:textId="77777777" w:rsidR="00EA4956" w:rsidRPr="00EA4956" w:rsidRDefault="00EA4956" w:rsidP="00647815">
            <w:pPr>
              <w:spacing w:line="300" w:lineRule="auto"/>
            </w:pPr>
            <w:r w:rsidRPr="00EA4956">
              <w:t>0x50</w:t>
            </w:r>
          </w:p>
        </w:tc>
      </w:tr>
      <w:tr w:rsidR="00EA4956" w14:paraId="2F9DAF95"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2FA112AD" w14:textId="77777777" w:rsidR="00EA4956" w:rsidRPr="00EA4956" w:rsidRDefault="00EA4956" w:rsidP="00647815">
            <w:pPr>
              <w:spacing w:line="300" w:lineRule="auto"/>
            </w:pPr>
            <w:r w:rsidRPr="00EA4956">
              <w:t>其它金额</w:t>
            </w:r>
          </w:p>
        </w:tc>
        <w:tc>
          <w:tcPr>
            <w:tcW w:w="2345" w:type="dxa"/>
            <w:tcBorders>
              <w:top w:val="single" w:sz="6" w:space="0" w:color="auto"/>
              <w:left w:val="single" w:sz="6" w:space="0" w:color="auto"/>
              <w:bottom w:val="single" w:sz="6" w:space="0" w:color="auto"/>
              <w:right w:val="single" w:sz="6" w:space="0" w:color="auto"/>
            </w:tcBorders>
          </w:tcPr>
          <w:p w14:paraId="515637A9" w14:textId="77777777" w:rsidR="00EA4956" w:rsidRPr="00EA4956" w:rsidRDefault="00EA4956" w:rsidP="00647815">
            <w:pPr>
              <w:widowControl/>
              <w:tabs>
                <w:tab w:val="left" w:pos="540"/>
              </w:tabs>
              <w:overflowPunct w:val="0"/>
              <w:autoSpaceDE w:val="0"/>
              <w:autoSpaceDN w:val="0"/>
              <w:spacing w:line="300" w:lineRule="auto"/>
              <w:jc w:val="left"/>
              <w:textAlignment w:val="baseline"/>
            </w:pPr>
            <w:proofErr w:type="spellStart"/>
            <w:r w:rsidRPr="00EA4956">
              <w:t>Ans</w:t>
            </w:r>
            <w:proofErr w:type="spellEnd"/>
            <w:r w:rsidRPr="00EA4956">
              <w:t>,</w:t>
            </w:r>
            <w:proofErr w:type="gramStart"/>
            <w:r w:rsidRPr="00EA4956">
              <w:t>不</w:t>
            </w:r>
            <w:proofErr w:type="gramEnd"/>
            <w:r w:rsidRPr="00EA4956">
              <w:t>带小数点，单位为分</w:t>
            </w:r>
          </w:p>
        </w:tc>
        <w:tc>
          <w:tcPr>
            <w:tcW w:w="1453" w:type="dxa"/>
            <w:tcBorders>
              <w:top w:val="single" w:sz="6" w:space="0" w:color="auto"/>
              <w:left w:val="single" w:sz="6" w:space="0" w:color="auto"/>
              <w:bottom w:val="single" w:sz="6" w:space="0" w:color="auto"/>
              <w:right w:val="single" w:sz="6" w:space="0" w:color="auto"/>
            </w:tcBorders>
          </w:tcPr>
          <w:p w14:paraId="73A22CCD" w14:textId="77777777" w:rsidR="00EA4956" w:rsidRPr="00EA4956" w:rsidRDefault="00EA4956" w:rsidP="00647815">
            <w:pPr>
              <w:spacing w:line="300" w:lineRule="auto"/>
            </w:pPr>
            <w:r w:rsidRPr="00EA4956">
              <w:t>0x51</w:t>
            </w:r>
          </w:p>
        </w:tc>
      </w:tr>
      <w:tr w:rsidR="00EA4956" w14:paraId="5879860C" w14:textId="77777777" w:rsidTr="00647815">
        <w:trPr>
          <w:trHeight w:val="1531"/>
        </w:trPr>
        <w:tc>
          <w:tcPr>
            <w:tcW w:w="4329" w:type="dxa"/>
            <w:tcBorders>
              <w:top w:val="single" w:sz="6" w:space="0" w:color="auto"/>
              <w:left w:val="single" w:sz="6" w:space="0" w:color="auto"/>
              <w:bottom w:val="single" w:sz="6" w:space="0" w:color="auto"/>
              <w:right w:val="single" w:sz="6" w:space="0" w:color="auto"/>
            </w:tcBorders>
          </w:tcPr>
          <w:p w14:paraId="4F65AB63" w14:textId="77777777" w:rsidR="00EA4956" w:rsidRPr="00EA4956" w:rsidRDefault="00EA4956" w:rsidP="00647815">
            <w:pPr>
              <w:spacing w:line="300" w:lineRule="auto"/>
            </w:pPr>
            <w:r w:rsidRPr="00EA4956">
              <w:t>交易货币代码</w:t>
            </w:r>
          </w:p>
        </w:tc>
        <w:tc>
          <w:tcPr>
            <w:tcW w:w="2345" w:type="dxa"/>
            <w:tcBorders>
              <w:top w:val="single" w:sz="6" w:space="0" w:color="auto"/>
              <w:left w:val="single" w:sz="6" w:space="0" w:color="auto"/>
              <w:bottom w:val="single" w:sz="6" w:space="0" w:color="auto"/>
              <w:right w:val="single" w:sz="6" w:space="0" w:color="auto"/>
            </w:tcBorders>
          </w:tcPr>
          <w:p w14:paraId="0A6CE104" w14:textId="77777777" w:rsidR="00EA4956" w:rsidRPr="00EA4956" w:rsidRDefault="00EA4956" w:rsidP="00647815">
            <w:pPr>
              <w:widowControl/>
              <w:tabs>
                <w:tab w:val="left" w:pos="540"/>
              </w:tabs>
              <w:overflowPunct w:val="0"/>
              <w:autoSpaceDE w:val="0"/>
              <w:autoSpaceDN w:val="0"/>
              <w:spacing w:line="300" w:lineRule="auto"/>
              <w:jc w:val="left"/>
              <w:textAlignment w:val="baseline"/>
            </w:pPr>
            <w:r w:rsidRPr="00EA4956">
              <w:t>0x0156 (</w:t>
            </w:r>
            <w:r w:rsidRPr="00EA4956">
              <w:t>人民币</w:t>
            </w:r>
            <w:r w:rsidRPr="00EA4956">
              <w:t xml:space="preserve"> CNY )</w:t>
            </w:r>
          </w:p>
        </w:tc>
        <w:tc>
          <w:tcPr>
            <w:tcW w:w="1453" w:type="dxa"/>
            <w:tcBorders>
              <w:top w:val="single" w:sz="6" w:space="0" w:color="auto"/>
              <w:left w:val="single" w:sz="6" w:space="0" w:color="auto"/>
              <w:bottom w:val="single" w:sz="6" w:space="0" w:color="auto"/>
              <w:right w:val="single" w:sz="6" w:space="0" w:color="auto"/>
            </w:tcBorders>
          </w:tcPr>
          <w:p w14:paraId="0E010716" w14:textId="77777777" w:rsidR="00EA4956" w:rsidRPr="00EA4956" w:rsidRDefault="00EA4956" w:rsidP="00647815">
            <w:pPr>
              <w:spacing w:line="300" w:lineRule="auto"/>
            </w:pPr>
            <w:r w:rsidRPr="00EA4956">
              <w:t>0x52</w:t>
            </w:r>
          </w:p>
        </w:tc>
      </w:tr>
      <w:tr w:rsidR="00EA4956" w14:paraId="0632FFE6"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491856E5" w14:textId="77777777" w:rsidR="00EA4956" w:rsidRPr="00EA4956" w:rsidRDefault="00EA4956" w:rsidP="00647815">
            <w:pPr>
              <w:spacing w:line="300" w:lineRule="auto"/>
            </w:pPr>
            <w:r w:rsidRPr="00EA4956">
              <w:t>交易日期</w:t>
            </w:r>
          </w:p>
        </w:tc>
        <w:tc>
          <w:tcPr>
            <w:tcW w:w="2345" w:type="dxa"/>
            <w:tcBorders>
              <w:top w:val="single" w:sz="6" w:space="0" w:color="auto"/>
              <w:left w:val="single" w:sz="6" w:space="0" w:color="auto"/>
              <w:bottom w:val="single" w:sz="6" w:space="0" w:color="auto"/>
              <w:right w:val="single" w:sz="6" w:space="0" w:color="auto"/>
            </w:tcBorders>
          </w:tcPr>
          <w:p w14:paraId="45CA758B" w14:textId="77777777" w:rsidR="00EA4956" w:rsidRPr="00EA4956" w:rsidRDefault="00EA4956" w:rsidP="00647815">
            <w:pPr>
              <w:widowControl/>
              <w:tabs>
                <w:tab w:val="left" w:pos="540"/>
              </w:tabs>
              <w:overflowPunct w:val="0"/>
              <w:autoSpaceDE w:val="0"/>
              <w:autoSpaceDN w:val="0"/>
              <w:spacing w:line="300" w:lineRule="auto"/>
              <w:jc w:val="left"/>
              <w:textAlignment w:val="baseline"/>
            </w:pPr>
            <w:proofErr w:type="spellStart"/>
            <w:r w:rsidRPr="00EA4956">
              <w:t>Ans</w:t>
            </w:r>
            <w:proofErr w:type="spellEnd"/>
            <w:r w:rsidRPr="00EA4956">
              <w:t xml:space="preserve"> </w:t>
            </w:r>
            <w:r w:rsidRPr="00EA4956">
              <w:t>年月日</w:t>
            </w:r>
          </w:p>
        </w:tc>
        <w:tc>
          <w:tcPr>
            <w:tcW w:w="1453" w:type="dxa"/>
            <w:tcBorders>
              <w:top w:val="single" w:sz="6" w:space="0" w:color="auto"/>
              <w:left w:val="single" w:sz="6" w:space="0" w:color="auto"/>
              <w:bottom w:val="single" w:sz="6" w:space="0" w:color="auto"/>
              <w:right w:val="single" w:sz="6" w:space="0" w:color="auto"/>
            </w:tcBorders>
          </w:tcPr>
          <w:p w14:paraId="030C33FC" w14:textId="77777777" w:rsidR="00EA4956" w:rsidRPr="00EA4956" w:rsidRDefault="00EA4956" w:rsidP="00647815">
            <w:pPr>
              <w:spacing w:line="300" w:lineRule="auto"/>
            </w:pPr>
            <w:r w:rsidRPr="00EA4956">
              <w:t>0x53</w:t>
            </w:r>
          </w:p>
        </w:tc>
      </w:tr>
      <w:tr w:rsidR="00EA4956" w14:paraId="5E491EF0"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6D8FDA9E" w14:textId="77777777" w:rsidR="00EA4956" w:rsidRPr="00EA4956" w:rsidRDefault="00EA4956" w:rsidP="00647815">
            <w:pPr>
              <w:spacing w:line="300" w:lineRule="auto"/>
            </w:pPr>
            <w:r w:rsidRPr="00EA4956">
              <w:t>交易类型</w:t>
            </w:r>
          </w:p>
        </w:tc>
        <w:tc>
          <w:tcPr>
            <w:tcW w:w="2345" w:type="dxa"/>
            <w:tcBorders>
              <w:top w:val="single" w:sz="6" w:space="0" w:color="auto"/>
              <w:left w:val="single" w:sz="6" w:space="0" w:color="auto"/>
              <w:bottom w:val="single" w:sz="6" w:space="0" w:color="auto"/>
              <w:right w:val="single" w:sz="6" w:space="0" w:color="auto"/>
            </w:tcBorders>
          </w:tcPr>
          <w:p w14:paraId="42C2DBD8" w14:textId="77777777" w:rsidR="00EA4956" w:rsidRPr="00EA4956" w:rsidRDefault="00EA4956" w:rsidP="00647815">
            <w:pPr>
              <w:widowControl/>
              <w:tabs>
                <w:tab w:val="left" w:pos="540"/>
              </w:tabs>
              <w:overflowPunct w:val="0"/>
              <w:autoSpaceDE w:val="0"/>
              <w:autoSpaceDN w:val="0"/>
              <w:spacing w:line="300" w:lineRule="auto"/>
              <w:jc w:val="left"/>
              <w:textAlignment w:val="baseline"/>
            </w:pPr>
            <w:r w:rsidRPr="00EA4956">
              <w:t>《中国银联银行卡联网联合技术规范</w:t>
            </w:r>
            <w:r w:rsidRPr="00EA4956">
              <w:t xml:space="preserve">V2.1 </w:t>
            </w:r>
            <w:r w:rsidRPr="00EA4956">
              <w:t>第</w:t>
            </w:r>
            <w:r w:rsidRPr="00EA4956">
              <w:t>2</w:t>
            </w:r>
            <w:r w:rsidRPr="00EA4956">
              <w:t>部分</w:t>
            </w:r>
            <w:r w:rsidRPr="00EA4956">
              <w:t xml:space="preserve"> </w:t>
            </w:r>
            <w:r w:rsidRPr="00EA4956">
              <w:t>报文接口规范</w:t>
            </w:r>
            <w:r w:rsidRPr="00EA4956">
              <w:t>.</w:t>
            </w:r>
            <w:proofErr w:type="spellStart"/>
            <w:r w:rsidRPr="00EA4956">
              <w:t>pdf</w:t>
            </w:r>
            <w:proofErr w:type="spellEnd"/>
            <w:r w:rsidRPr="00EA4956">
              <w:t>》</w:t>
            </w:r>
            <w:r w:rsidRPr="00EA4956">
              <w:t xml:space="preserve">6.4 </w:t>
            </w:r>
            <w:r w:rsidRPr="00EA4956">
              <w:t>域</w:t>
            </w:r>
            <w:r w:rsidRPr="00EA4956">
              <w:t xml:space="preserve">3 </w:t>
            </w:r>
            <w:r w:rsidRPr="00EA4956">
              <w:t>交易处理码</w:t>
            </w:r>
          </w:p>
        </w:tc>
        <w:tc>
          <w:tcPr>
            <w:tcW w:w="1453" w:type="dxa"/>
            <w:tcBorders>
              <w:top w:val="single" w:sz="6" w:space="0" w:color="auto"/>
              <w:left w:val="single" w:sz="6" w:space="0" w:color="auto"/>
              <w:bottom w:val="single" w:sz="6" w:space="0" w:color="auto"/>
              <w:right w:val="single" w:sz="6" w:space="0" w:color="auto"/>
            </w:tcBorders>
          </w:tcPr>
          <w:p w14:paraId="4878D325" w14:textId="77777777" w:rsidR="00EA4956" w:rsidRPr="00EA4956" w:rsidRDefault="00EA4956" w:rsidP="00647815">
            <w:pPr>
              <w:spacing w:line="300" w:lineRule="auto"/>
            </w:pPr>
            <w:r w:rsidRPr="00EA4956">
              <w:t>0x54</w:t>
            </w:r>
          </w:p>
        </w:tc>
      </w:tr>
      <w:tr w:rsidR="00EA4956" w14:paraId="5D59C85C"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3634B7A0" w14:textId="77777777" w:rsidR="00EA4956" w:rsidRPr="00EA4956" w:rsidRDefault="00EA4956" w:rsidP="00647815">
            <w:pPr>
              <w:spacing w:line="300" w:lineRule="auto"/>
            </w:pPr>
            <w:r w:rsidRPr="00EA4956">
              <w:t>交易日期</w:t>
            </w:r>
          </w:p>
        </w:tc>
        <w:tc>
          <w:tcPr>
            <w:tcW w:w="2345" w:type="dxa"/>
            <w:tcBorders>
              <w:top w:val="single" w:sz="6" w:space="0" w:color="auto"/>
              <w:left w:val="single" w:sz="6" w:space="0" w:color="auto"/>
              <w:bottom w:val="single" w:sz="6" w:space="0" w:color="auto"/>
              <w:right w:val="single" w:sz="6" w:space="0" w:color="auto"/>
            </w:tcBorders>
          </w:tcPr>
          <w:p w14:paraId="1F75582F" w14:textId="77777777" w:rsidR="00EA4956" w:rsidRPr="00EA4956" w:rsidRDefault="00EA4956" w:rsidP="00647815">
            <w:pPr>
              <w:widowControl/>
              <w:tabs>
                <w:tab w:val="left" w:pos="540"/>
              </w:tabs>
              <w:overflowPunct w:val="0"/>
              <w:autoSpaceDE w:val="0"/>
              <w:autoSpaceDN w:val="0"/>
              <w:spacing w:line="300" w:lineRule="auto"/>
              <w:jc w:val="left"/>
              <w:textAlignment w:val="baseline"/>
            </w:pPr>
            <w:proofErr w:type="spellStart"/>
            <w:r w:rsidRPr="00EA4956">
              <w:t>ans</w:t>
            </w:r>
            <w:proofErr w:type="spellEnd"/>
            <w:r w:rsidRPr="00EA4956">
              <w:t>时分秒中间无分隔符</w:t>
            </w:r>
            <w:r w:rsidRPr="00EA4956">
              <w:t xml:space="preserve"> </w:t>
            </w:r>
            <w:r w:rsidRPr="00EA4956">
              <w:t>如：</w:t>
            </w:r>
            <w:r w:rsidRPr="00EA4956">
              <w:t>“</w:t>
            </w:r>
            <w:smartTag w:uri="urn:schemas-microsoft-com:office:smarttags" w:element="chmetcnv">
              <w:smartTagPr>
                <w:attr w:name="TCSC" w:val="0"/>
                <w:attr w:name="NumberType" w:val="1"/>
                <w:attr w:name="Negative" w:val="False"/>
                <w:attr w:name="HasSpace" w:val="False"/>
                <w:attr w:name="SourceValue" w:val="110530"/>
                <w:attr w:name="UnitName" w:val="”"/>
              </w:smartTagPr>
              <w:r w:rsidRPr="00EA4956">
                <w:t>110530”</w:t>
              </w:r>
            </w:smartTag>
          </w:p>
        </w:tc>
        <w:tc>
          <w:tcPr>
            <w:tcW w:w="1453" w:type="dxa"/>
            <w:tcBorders>
              <w:top w:val="single" w:sz="6" w:space="0" w:color="auto"/>
              <w:left w:val="single" w:sz="6" w:space="0" w:color="auto"/>
              <w:bottom w:val="single" w:sz="6" w:space="0" w:color="auto"/>
              <w:right w:val="single" w:sz="6" w:space="0" w:color="auto"/>
            </w:tcBorders>
          </w:tcPr>
          <w:p w14:paraId="73C4BB7E" w14:textId="77777777" w:rsidR="00EA4956" w:rsidRPr="00EA4956" w:rsidRDefault="00EA4956" w:rsidP="00647815">
            <w:pPr>
              <w:spacing w:line="300" w:lineRule="auto"/>
            </w:pPr>
            <w:r w:rsidRPr="00EA4956">
              <w:t>0x55</w:t>
            </w:r>
          </w:p>
        </w:tc>
      </w:tr>
      <w:tr w:rsidR="00B753FE" w14:paraId="0BBBC15E"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5868475D" w14:textId="77777777" w:rsidR="00B753FE" w:rsidRPr="00EA4956" w:rsidRDefault="00B753FE" w:rsidP="00647815">
            <w:pPr>
              <w:spacing w:line="300" w:lineRule="auto"/>
            </w:pPr>
            <w:r>
              <w:rPr>
                <w:rFonts w:hint="eastAsia"/>
              </w:rPr>
              <w:t>终端国家代码</w:t>
            </w:r>
          </w:p>
        </w:tc>
        <w:tc>
          <w:tcPr>
            <w:tcW w:w="2345" w:type="dxa"/>
            <w:tcBorders>
              <w:top w:val="single" w:sz="6" w:space="0" w:color="auto"/>
              <w:left w:val="single" w:sz="6" w:space="0" w:color="auto"/>
              <w:bottom w:val="single" w:sz="6" w:space="0" w:color="auto"/>
              <w:right w:val="single" w:sz="6" w:space="0" w:color="auto"/>
            </w:tcBorders>
          </w:tcPr>
          <w:p w14:paraId="3386A1BD" w14:textId="77777777" w:rsidR="00B753FE" w:rsidRPr="00EA4956" w:rsidRDefault="00B753FE" w:rsidP="00647815">
            <w:pPr>
              <w:widowControl/>
              <w:tabs>
                <w:tab w:val="left" w:pos="540"/>
              </w:tabs>
              <w:overflowPunct w:val="0"/>
              <w:autoSpaceDE w:val="0"/>
              <w:autoSpaceDN w:val="0"/>
              <w:spacing w:line="300" w:lineRule="auto"/>
              <w:jc w:val="left"/>
              <w:textAlignment w:val="baseline"/>
            </w:pPr>
            <w:r>
              <w:rPr>
                <w:rFonts w:hint="eastAsia"/>
              </w:rPr>
              <w:t>如</w:t>
            </w:r>
            <w:r>
              <w:rPr>
                <w:rFonts w:hint="eastAsia"/>
              </w:rPr>
              <w:t>0156</w:t>
            </w:r>
          </w:p>
        </w:tc>
        <w:tc>
          <w:tcPr>
            <w:tcW w:w="1453" w:type="dxa"/>
            <w:tcBorders>
              <w:top w:val="single" w:sz="6" w:space="0" w:color="auto"/>
              <w:left w:val="single" w:sz="6" w:space="0" w:color="auto"/>
              <w:bottom w:val="single" w:sz="6" w:space="0" w:color="auto"/>
              <w:right w:val="single" w:sz="6" w:space="0" w:color="auto"/>
            </w:tcBorders>
          </w:tcPr>
          <w:p w14:paraId="4EF7992A" w14:textId="77777777" w:rsidR="00B753FE" w:rsidRPr="00EA4956" w:rsidRDefault="00B753FE" w:rsidP="00647815">
            <w:pPr>
              <w:spacing w:line="300" w:lineRule="auto"/>
            </w:pPr>
            <w:r>
              <w:rPr>
                <w:rFonts w:hint="eastAsia"/>
              </w:rPr>
              <w:t>0x56</w:t>
            </w:r>
          </w:p>
        </w:tc>
      </w:tr>
      <w:tr w:rsidR="00EA4956" w14:paraId="6708E6E6" w14:textId="77777777" w:rsidTr="00647815">
        <w:trPr>
          <w:trHeight w:val="306"/>
        </w:trPr>
        <w:tc>
          <w:tcPr>
            <w:tcW w:w="4329" w:type="dxa"/>
            <w:tcBorders>
              <w:top w:val="single" w:sz="6" w:space="0" w:color="auto"/>
              <w:left w:val="single" w:sz="6" w:space="0" w:color="auto"/>
              <w:bottom w:val="single" w:sz="6" w:space="0" w:color="auto"/>
              <w:right w:val="single" w:sz="6" w:space="0" w:color="auto"/>
            </w:tcBorders>
          </w:tcPr>
          <w:p w14:paraId="3CF5F636" w14:textId="77777777" w:rsidR="00EA4956" w:rsidRPr="00EA4956" w:rsidRDefault="00EA4956" w:rsidP="00647815">
            <w:pPr>
              <w:spacing w:line="300" w:lineRule="auto"/>
            </w:pPr>
            <w:r w:rsidRPr="00EA4956">
              <w:t>商户名称</w:t>
            </w:r>
          </w:p>
        </w:tc>
        <w:tc>
          <w:tcPr>
            <w:tcW w:w="2345" w:type="dxa"/>
            <w:tcBorders>
              <w:top w:val="single" w:sz="6" w:space="0" w:color="auto"/>
              <w:left w:val="single" w:sz="6" w:space="0" w:color="auto"/>
              <w:bottom w:val="single" w:sz="6" w:space="0" w:color="auto"/>
              <w:right w:val="single" w:sz="6" w:space="0" w:color="auto"/>
            </w:tcBorders>
          </w:tcPr>
          <w:p w14:paraId="42F33EE6" w14:textId="77777777" w:rsidR="00EA4956" w:rsidRPr="00EA4956" w:rsidRDefault="00EA4956" w:rsidP="00647815">
            <w:pPr>
              <w:widowControl/>
              <w:tabs>
                <w:tab w:val="left" w:pos="540"/>
              </w:tabs>
              <w:overflowPunct w:val="0"/>
              <w:autoSpaceDE w:val="0"/>
              <w:autoSpaceDN w:val="0"/>
              <w:spacing w:line="300" w:lineRule="auto"/>
              <w:jc w:val="left"/>
              <w:textAlignment w:val="baseline"/>
            </w:pPr>
          </w:p>
        </w:tc>
        <w:tc>
          <w:tcPr>
            <w:tcW w:w="1453" w:type="dxa"/>
            <w:tcBorders>
              <w:top w:val="single" w:sz="6" w:space="0" w:color="auto"/>
              <w:left w:val="single" w:sz="6" w:space="0" w:color="auto"/>
              <w:bottom w:val="single" w:sz="6" w:space="0" w:color="auto"/>
              <w:right w:val="single" w:sz="6" w:space="0" w:color="auto"/>
            </w:tcBorders>
          </w:tcPr>
          <w:p w14:paraId="08C0C9C3" w14:textId="77777777" w:rsidR="00EA4956" w:rsidRPr="00EA4956" w:rsidRDefault="00EA4956" w:rsidP="00E24AAC">
            <w:pPr>
              <w:spacing w:line="300" w:lineRule="auto"/>
            </w:pPr>
            <w:r w:rsidRPr="00EA4956">
              <w:t>0x5</w:t>
            </w:r>
            <w:r w:rsidR="00E24AAC">
              <w:rPr>
                <w:rFonts w:hint="eastAsia"/>
              </w:rPr>
              <w:t>7</w:t>
            </w:r>
          </w:p>
        </w:tc>
      </w:tr>
    </w:tbl>
    <w:p w14:paraId="5B8EF413" w14:textId="77777777" w:rsidR="00EA4956" w:rsidRDefault="00EA4956" w:rsidP="00EA4956">
      <w:pPr>
        <w:autoSpaceDE w:val="0"/>
        <w:autoSpaceDN w:val="0"/>
        <w:adjustRightInd w:val="0"/>
        <w:ind w:left="200"/>
        <w:jc w:val="left"/>
        <w:rPr>
          <w:rFonts w:ascii="宋体" w:hAnsi="Times New Roman" w:cs="宋体"/>
          <w:kern w:val="0"/>
          <w:sz w:val="18"/>
          <w:szCs w:val="18"/>
          <w:lang w:val="zh-CN"/>
        </w:rPr>
      </w:pPr>
    </w:p>
    <w:p w14:paraId="163653AC" w14:textId="77777777" w:rsidR="00136B49" w:rsidRDefault="00136B49" w:rsidP="00136B49">
      <w:pPr>
        <w:spacing w:line="360" w:lineRule="auto"/>
        <w:ind w:firstLineChars="200" w:firstLine="480"/>
        <w:rPr>
          <w:rFonts w:ascii="楷体" w:eastAsia="楷体" w:hAnsi="楷体"/>
          <w:sz w:val="24"/>
          <w:szCs w:val="24"/>
        </w:rPr>
      </w:pPr>
    </w:p>
    <w:p w14:paraId="3D34AE00" w14:textId="77777777" w:rsidR="00136B49" w:rsidRPr="00370BE3" w:rsidRDefault="00F72AED" w:rsidP="005570ED">
      <w:pPr>
        <w:pStyle w:val="a8"/>
        <w:numPr>
          <w:ilvl w:val="1"/>
          <w:numId w:val="21"/>
        </w:numPr>
        <w:ind w:firstLineChars="0"/>
        <w:outlineLvl w:val="1"/>
        <w:rPr>
          <w:rFonts w:ascii="微软雅黑" w:eastAsia="微软雅黑" w:hAnsi="微软雅黑"/>
          <w:b/>
          <w:color w:val="FF0000"/>
          <w:sz w:val="30"/>
          <w:szCs w:val="30"/>
        </w:rPr>
      </w:pPr>
      <w:r w:rsidRPr="00370BE3">
        <w:rPr>
          <w:rFonts w:ascii="微软雅黑" w:eastAsia="微软雅黑" w:hAnsi="微软雅黑" w:hint="eastAsia"/>
          <w:b/>
          <w:color w:val="FF0000"/>
          <w:sz w:val="30"/>
          <w:szCs w:val="30"/>
        </w:rPr>
        <w:t>读IC卡交易明细</w:t>
      </w:r>
    </w:p>
    <w:p w14:paraId="2903F88A"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18628500" w14:textId="215E9B68" w:rsidR="00136B49" w:rsidRPr="007C5978" w:rsidRDefault="00136B49" w:rsidP="00136B49">
      <w:pPr>
        <w:spacing w:line="360" w:lineRule="auto"/>
        <w:ind w:firstLineChars="200" w:firstLine="480"/>
        <w:rPr>
          <w:rFonts w:ascii="楷体" w:eastAsia="楷体" w:hAnsi="楷体"/>
          <w:sz w:val="24"/>
          <w:szCs w:val="24"/>
        </w:rPr>
      </w:pPr>
      <w:proofErr w:type="gramStart"/>
      <w:r w:rsidRPr="007C5978">
        <w:rPr>
          <w:rFonts w:ascii="楷体" w:eastAsia="楷体" w:hAnsi="楷体" w:hint="eastAsia"/>
          <w:sz w:val="24"/>
          <w:szCs w:val="24"/>
        </w:rPr>
        <w:t>String[</w:t>
      </w:r>
      <w:proofErr w:type="gramEnd"/>
      <w:r w:rsidRPr="007C5978">
        <w:rPr>
          <w:rFonts w:ascii="楷体" w:eastAsia="楷体" w:hAnsi="楷体" w:hint="eastAsia"/>
          <w:sz w:val="24"/>
          <w:szCs w:val="24"/>
        </w:rPr>
        <w:t xml:space="preserve">] </w:t>
      </w:r>
      <w:proofErr w:type="spellStart"/>
      <w:r w:rsidR="00805A69">
        <w:rPr>
          <w:rFonts w:ascii="楷体" w:eastAsia="楷体" w:hAnsi="楷体" w:hint="eastAsia"/>
          <w:sz w:val="24"/>
          <w:szCs w:val="24"/>
        </w:rPr>
        <w:t>getTxDetail</w:t>
      </w:r>
      <w:proofErr w:type="spellEnd"/>
      <w:r w:rsidRPr="007C5978">
        <w:rPr>
          <w:rFonts w:ascii="楷体" w:eastAsia="楷体" w:hAnsi="楷体" w:hint="eastAsia"/>
          <w:sz w:val="24"/>
          <w:szCs w:val="24"/>
        </w:rPr>
        <w:t>(</w:t>
      </w:r>
      <w:proofErr w:type="spellStart"/>
      <w:r w:rsidR="00805A69">
        <w:rPr>
          <w:rFonts w:ascii="楷体" w:eastAsia="楷体" w:hAnsi="楷体" w:hint="eastAsia"/>
          <w:sz w:val="24"/>
          <w:szCs w:val="24"/>
        </w:rPr>
        <w:t>int</w:t>
      </w:r>
      <w:proofErr w:type="spellEnd"/>
      <w:r w:rsidR="00805A69">
        <w:rPr>
          <w:rFonts w:ascii="楷体" w:eastAsia="楷体" w:hAnsi="楷体" w:hint="eastAsia"/>
          <w:sz w:val="24"/>
          <w:szCs w:val="24"/>
        </w:rPr>
        <w:t xml:space="preserve"> </w:t>
      </w:r>
      <w:proofErr w:type="spellStart"/>
      <w:r w:rsidR="00805A69">
        <w:rPr>
          <w:rFonts w:ascii="楷体" w:eastAsia="楷体" w:hAnsi="楷体" w:hint="eastAsia"/>
          <w:sz w:val="24"/>
          <w:szCs w:val="24"/>
        </w:rPr>
        <w:t>iIcFlag</w:t>
      </w:r>
      <w:proofErr w:type="spellEnd"/>
      <w:r w:rsidR="00805A69">
        <w:rPr>
          <w:rFonts w:ascii="楷体" w:eastAsia="楷体" w:hAnsi="楷体" w:hint="eastAsia"/>
          <w:sz w:val="24"/>
          <w:szCs w:val="24"/>
        </w:rPr>
        <w:t>,</w:t>
      </w:r>
      <w:r w:rsidR="00532123">
        <w:rPr>
          <w:rFonts w:ascii="楷体" w:eastAsia="楷体" w:hAnsi="楷体" w:hint="eastAsia"/>
          <w:sz w:val="24"/>
          <w:szCs w:val="24"/>
        </w:rPr>
        <w:t xml:space="preserve"> String </w:t>
      </w:r>
      <w:proofErr w:type="spellStart"/>
      <w:r w:rsidR="00532123">
        <w:rPr>
          <w:rFonts w:ascii="楷体" w:eastAsia="楷体" w:hAnsi="楷体" w:hint="eastAsia"/>
          <w:sz w:val="24"/>
          <w:szCs w:val="24"/>
        </w:rPr>
        <w:t>strAIDList,</w:t>
      </w:r>
      <w:r w:rsidRPr="007C5978">
        <w:rPr>
          <w:rFonts w:ascii="楷体" w:eastAsia="楷体" w:hAnsi="楷体" w:hint="eastAsia"/>
          <w:sz w:val="24"/>
          <w:szCs w:val="24"/>
        </w:rPr>
        <w:t>String</w:t>
      </w:r>
      <w:proofErr w:type="spell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strTimeout</w:t>
      </w:r>
      <w:proofErr w:type="spellEnd"/>
      <w:r w:rsidRPr="007C5978">
        <w:rPr>
          <w:rFonts w:ascii="楷体" w:eastAsia="楷体" w:hAnsi="楷体" w:hint="eastAsia"/>
          <w:sz w:val="24"/>
          <w:szCs w:val="24"/>
        </w:rPr>
        <w:t>)</w:t>
      </w:r>
    </w:p>
    <w:p w14:paraId="169513B0"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lastRenderedPageBreak/>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136B49" w:rsidRPr="003C5CF1" w14:paraId="07103669" w14:textId="77777777" w:rsidTr="00136B49">
        <w:trPr>
          <w:trHeight w:val="248"/>
        </w:trPr>
        <w:tc>
          <w:tcPr>
            <w:tcW w:w="336" w:type="pct"/>
            <w:shd w:val="clear" w:color="auto" w:fill="C0C0C0"/>
          </w:tcPr>
          <w:p w14:paraId="702113BD" w14:textId="77777777" w:rsidR="00136B49" w:rsidRPr="003C5CF1" w:rsidRDefault="00136B49" w:rsidP="00136B49">
            <w:r w:rsidRPr="003C5CF1">
              <w:t>序号</w:t>
            </w:r>
          </w:p>
        </w:tc>
        <w:tc>
          <w:tcPr>
            <w:tcW w:w="1003" w:type="pct"/>
            <w:shd w:val="clear" w:color="auto" w:fill="C0C0C0"/>
          </w:tcPr>
          <w:p w14:paraId="3FFF1A78" w14:textId="77777777" w:rsidR="00136B49" w:rsidRPr="003C5CF1" w:rsidRDefault="00136B49" w:rsidP="00136B49">
            <w:r w:rsidRPr="003C5CF1">
              <w:t>接口字段</w:t>
            </w:r>
          </w:p>
        </w:tc>
        <w:tc>
          <w:tcPr>
            <w:tcW w:w="1104" w:type="pct"/>
            <w:shd w:val="clear" w:color="auto" w:fill="C0C0C0"/>
          </w:tcPr>
          <w:p w14:paraId="38A73B25" w14:textId="77777777" w:rsidR="00136B49" w:rsidRPr="003C5CF1" w:rsidRDefault="00136B49" w:rsidP="00136B49">
            <w:r w:rsidRPr="003C5CF1">
              <w:rPr>
                <w:rFonts w:hint="eastAsia"/>
              </w:rPr>
              <w:t>接口字段说明</w:t>
            </w:r>
          </w:p>
        </w:tc>
        <w:tc>
          <w:tcPr>
            <w:tcW w:w="425" w:type="pct"/>
            <w:shd w:val="clear" w:color="auto" w:fill="C0C0C0"/>
          </w:tcPr>
          <w:p w14:paraId="0294D436" w14:textId="77777777" w:rsidR="00136B49" w:rsidRPr="003C5CF1" w:rsidRDefault="00136B49" w:rsidP="00136B49">
            <w:r w:rsidRPr="003C5CF1">
              <w:t>类型</w:t>
            </w:r>
          </w:p>
        </w:tc>
        <w:tc>
          <w:tcPr>
            <w:tcW w:w="425" w:type="pct"/>
            <w:shd w:val="clear" w:color="auto" w:fill="C0C0C0"/>
          </w:tcPr>
          <w:p w14:paraId="229DBFF6" w14:textId="77777777" w:rsidR="00136B49" w:rsidRPr="003C5CF1" w:rsidRDefault="00136B49" w:rsidP="00136B49">
            <w:r w:rsidRPr="003C5CF1">
              <w:t>长度</w:t>
            </w:r>
          </w:p>
        </w:tc>
        <w:tc>
          <w:tcPr>
            <w:tcW w:w="1114" w:type="pct"/>
            <w:shd w:val="clear" w:color="auto" w:fill="C0C0C0"/>
          </w:tcPr>
          <w:p w14:paraId="18D9F785" w14:textId="77777777" w:rsidR="00136B49" w:rsidRPr="003C5CF1" w:rsidRDefault="00136B49" w:rsidP="00136B49">
            <w:r w:rsidRPr="003C5CF1">
              <w:rPr>
                <w:rFonts w:hint="eastAsia"/>
              </w:rPr>
              <w:t>备注</w:t>
            </w:r>
          </w:p>
        </w:tc>
        <w:tc>
          <w:tcPr>
            <w:tcW w:w="593" w:type="pct"/>
            <w:shd w:val="clear" w:color="auto" w:fill="C0C0C0"/>
          </w:tcPr>
          <w:p w14:paraId="7CF967CE" w14:textId="77777777" w:rsidR="00136B49" w:rsidRPr="003C5CF1" w:rsidRDefault="00136B49" w:rsidP="00136B49">
            <w:r w:rsidRPr="003C5CF1">
              <w:rPr>
                <w:rFonts w:hint="eastAsia"/>
              </w:rPr>
              <w:t>输入</w:t>
            </w:r>
            <w:r w:rsidRPr="003C5CF1">
              <w:rPr>
                <w:rFonts w:hint="eastAsia"/>
              </w:rPr>
              <w:t>/</w:t>
            </w:r>
            <w:r w:rsidRPr="003C5CF1">
              <w:rPr>
                <w:rFonts w:hint="eastAsia"/>
              </w:rPr>
              <w:t>输出</w:t>
            </w:r>
          </w:p>
        </w:tc>
      </w:tr>
      <w:tr w:rsidR="00805A69" w:rsidRPr="003C5CF1" w14:paraId="73D919F9" w14:textId="77777777" w:rsidTr="00136B49">
        <w:trPr>
          <w:trHeight w:val="193"/>
        </w:trPr>
        <w:tc>
          <w:tcPr>
            <w:tcW w:w="336" w:type="pct"/>
          </w:tcPr>
          <w:p w14:paraId="14041544" w14:textId="77777777" w:rsidR="00805A69" w:rsidRPr="003C5CF1" w:rsidRDefault="00805A69" w:rsidP="00A11E01">
            <w:r>
              <w:rPr>
                <w:rFonts w:hint="eastAsia"/>
              </w:rPr>
              <w:t>1</w:t>
            </w:r>
          </w:p>
        </w:tc>
        <w:tc>
          <w:tcPr>
            <w:tcW w:w="1003" w:type="pct"/>
          </w:tcPr>
          <w:p w14:paraId="7BB0913D" w14:textId="77777777" w:rsidR="00805A69" w:rsidRPr="003C5CF1" w:rsidRDefault="00805A69" w:rsidP="00A11E01">
            <w:proofErr w:type="spellStart"/>
            <w:r>
              <w:rPr>
                <w:rFonts w:hint="eastAsia"/>
              </w:rPr>
              <w:t>iIcFlag</w:t>
            </w:r>
            <w:proofErr w:type="spellEnd"/>
          </w:p>
        </w:tc>
        <w:tc>
          <w:tcPr>
            <w:tcW w:w="1104" w:type="pct"/>
          </w:tcPr>
          <w:p w14:paraId="3FC0D290" w14:textId="77777777" w:rsidR="00805A69" w:rsidRPr="003C5CF1" w:rsidRDefault="00805A69" w:rsidP="00A11E01">
            <w:r>
              <w:rPr>
                <w:rFonts w:hint="eastAsia"/>
              </w:rPr>
              <w:t>IC</w:t>
            </w:r>
            <w:r>
              <w:rPr>
                <w:rFonts w:hint="eastAsia"/>
              </w:rPr>
              <w:t>卡类型</w:t>
            </w:r>
          </w:p>
        </w:tc>
        <w:tc>
          <w:tcPr>
            <w:tcW w:w="425" w:type="pct"/>
          </w:tcPr>
          <w:p w14:paraId="635AAC76" w14:textId="77777777" w:rsidR="00805A69" w:rsidRPr="003C5CF1" w:rsidRDefault="00805A69" w:rsidP="00A11E01">
            <w:proofErr w:type="spellStart"/>
            <w:r>
              <w:rPr>
                <w:rFonts w:hint="eastAsia"/>
              </w:rPr>
              <w:t>int</w:t>
            </w:r>
            <w:proofErr w:type="spellEnd"/>
          </w:p>
        </w:tc>
        <w:tc>
          <w:tcPr>
            <w:tcW w:w="425" w:type="pct"/>
          </w:tcPr>
          <w:p w14:paraId="28971604" w14:textId="77777777" w:rsidR="00805A69" w:rsidRPr="003C5CF1" w:rsidRDefault="00805A69" w:rsidP="00A11E01"/>
        </w:tc>
        <w:tc>
          <w:tcPr>
            <w:tcW w:w="1114" w:type="pct"/>
          </w:tcPr>
          <w:p w14:paraId="4734678D" w14:textId="77777777" w:rsidR="00805A69" w:rsidRPr="003C5CF1" w:rsidRDefault="00805A69" w:rsidP="00A11E01">
            <w:r w:rsidRPr="00593907">
              <w:t>1</w:t>
            </w:r>
            <w:r w:rsidRPr="00593907">
              <w:t>：接触式</w:t>
            </w:r>
            <w:r w:rsidRPr="00593907">
              <w:t>IC</w:t>
            </w:r>
            <w:r w:rsidRPr="00593907">
              <w:t>卡，</w:t>
            </w:r>
            <w:r w:rsidRPr="00593907">
              <w:t>2</w:t>
            </w:r>
            <w:r w:rsidRPr="00593907">
              <w:t>：非接触式</w:t>
            </w:r>
            <w:r w:rsidRPr="00593907">
              <w:t>IC</w:t>
            </w:r>
            <w:r w:rsidRPr="00593907">
              <w:t>卡，</w:t>
            </w:r>
            <w:r w:rsidRPr="00593907">
              <w:t>3</w:t>
            </w:r>
            <w:r w:rsidRPr="00593907">
              <w:t>：自动</w:t>
            </w:r>
          </w:p>
        </w:tc>
        <w:tc>
          <w:tcPr>
            <w:tcW w:w="593" w:type="pct"/>
          </w:tcPr>
          <w:p w14:paraId="40756CBB" w14:textId="77777777" w:rsidR="00805A69" w:rsidRPr="003C5CF1" w:rsidRDefault="00805A69" w:rsidP="00A11E01">
            <w:r w:rsidRPr="003C5CF1">
              <w:rPr>
                <w:rFonts w:hint="eastAsia"/>
              </w:rPr>
              <w:t>输入</w:t>
            </w:r>
          </w:p>
        </w:tc>
      </w:tr>
      <w:tr w:rsidR="001A6593" w:rsidRPr="003C5CF1" w14:paraId="10B48405" w14:textId="77777777" w:rsidTr="00136B49">
        <w:trPr>
          <w:trHeight w:val="193"/>
        </w:trPr>
        <w:tc>
          <w:tcPr>
            <w:tcW w:w="336" w:type="pct"/>
          </w:tcPr>
          <w:p w14:paraId="6AC64FB4" w14:textId="77777777" w:rsidR="001A6593" w:rsidRPr="00971CBF" w:rsidRDefault="001A6593" w:rsidP="00A11E01">
            <w:pPr>
              <w:rPr>
                <w:color w:val="FF0000"/>
              </w:rPr>
            </w:pPr>
            <w:r w:rsidRPr="00971CBF">
              <w:rPr>
                <w:rFonts w:hint="eastAsia"/>
                <w:color w:val="FF0000"/>
              </w:rPr>
              <w:t>2</w:t>
            </w:r>
          </w:p>
        </w:tc>
        <w:tc>
          <w:tcPr>
            <w:tcW w:w="1003" w:type="pct"/>
          </w:tcPr>
          <w:p w14:paraId="54EC9C1C" w14:textId="77777777" w:rsidR="001A6593" w:rsidRPr="00971CBF" w:rsidRDefault="001A6593" w:rsidP="00165B8B">
            <w:pPr>
              <w:rPr>
                <w:color w:val="FF0000"/>
              </w:rPr>
            </w:pPr>
            <w:proofErr w:type="spellStart"/>
            <w:r w:rsidRPr="00971CBF">
              <w:rPr>
                <w:rFonts w:hint="eastAsia"/>
                <w:color w:val="FF0000"/>
              </w:rPr>
              <w:t>strAIDList</w:t>
            </w:r>
            <w:proofErr w:type="spellEnd"/>
          </w:p>
        </w:tc>
        <w:tc>
          <w:tcPr>
            <w:tcW w:w="1104" w:type="pct"/>
          </w:tcPr>
          <w:p w14:paraId="142DB16C" w14:textId="77777777" w:rsidR="001A6593" w:rsidRPr="00971CBF" w:rsidRDefault="001A6593" w:rsidP="00165B8B">
            <w:pPr>
              <w:rPr>
                <w:color w:val="FF0000"/>
              </w:rPr>
            </w:pPr>
            <w:r w:rsidRPr="00971CBF">
              <w:rPr>
                <w:rFonts w:hint="eastAsia"/>
                <w:color w:val="FF0000"/>
              </w:rPr>
              <w:t>应用列表串</w:t>
            </w:r>
          </w:p>
        </w:tc>
        <w:tc>
          <w:tcPr>
            <w:tcW w:w="425" w:type="pct"/>
          </w:tcPr>
          <w:p w14:paraId="37FC2825" w14:textId="77777777" w:rsidR="001A6593" w:rsidRPr="00971CBF" w:rsidRDefault="001A6593" w:rsidP="00165B8B">
            <w:pPr>
              <w:rPr>
                <w:color w:val="FF0000"/>
              </w:rPr>
            </w:pPr>
            <w:r w:rsidRPr="00971CBF">
              <w:rPr>
                <w:rFonts w:hint="eastAsia"/>
                <w:color w:val="FF0000"/>
              </w:rPr>
              <w:t>String</w:t>
            </w:r>
          </w:p>
        </w:tc>
        <w:tc>
          <w:tcPr>
            <w:tcW w:w="425" w:type="pct"/>
          </w:tcPr>
          <w:p w14:paraId="5F9CD7D9" w14:textId="77777777" w:rsidR="001A6593" w:rsidRPr="00971CBF" w:rsidRDefault="001A6593" w:rsidP="00165B8B">
            <w:pPr>
              <w:rPr>
                <w:color w:val="FF0000"/>
              </w:rPr>
            </w:pPr>
          </w:p>
        </w:tc>
        <w:tc>
          <w:tcPr>
            <w:tcW w:w="1114" w:type="pct"/>
          </w:tcPr>
          <w:p w14:paraId="1F1199D1" w14:textId="77777777" w:rsidR="001A6593" w:rsidRPr="00971CBF" w:rsidRDefault="001A6593" w:rsidP="00165B8B">
            <w:pPr>
              <w:rPr>
                <w:color w:val="FF0000"/>
              </w:rPr>
            </w:pPr>
            <w:r w:rsidRPr="00971CBF">
              <w:rPr>
                <w:rFonts w:hint="eastAsia"/>
                <w:color w:val="FF0000"/>
              </w:rPr>
              <w:t>每个元素是一个应用标识</w:t>
            </w:r>
          </w:p>
        </w:tc>
        <w:tc>
          <w:tcPr>
            <w:tcW w:w="593" w:type="pct"/>
          </w:tcPr>
          <w:p w14:paraId="0146B5AE" w14:textId="77777777" w:rsidR="001A6593" w:rsidRPr="00971CBF" w:rsidRDefault="001A6593" w:rsidP="00165B8B">
            <w:pPr>
              <w:rPr>
                <w:color w:val="FF0000"/>
              </w:rPr>
            </w:pPr>
            <w:r w:rsidRPr="00971CBF">
              <w:rPr>
                <w:rFonts w:hint="eastAsia"/>
                <w:color w:val="FF0000"/>
              </w:rPr>
              <w:t>输入</w:t>
            </w:r>
          </w:p>
        </w:tc>
      </w:tr>
      <w:tr w:rsidR="001A6593" w:rsidRPr="003C5CF1" w14:paraId="71C38217" w14:textId="77777777" w:rsidTr="00136B49">
        <w:trPr>
          <w:trHeight w:val="193"/>
        </w:trPr>
        <w:tc>
          <w:tcPr>
            <w:tcW w:w="336" w:type="pct"/>
          </w:tcPr>
          <w:p w14:paraId="783962F2" w14:textId="457CB508" w:rsidR="001A6593" w:rsidRPr="003C5CF1" w:rsidRDefault="007E7641" w:rsidP="00136B49">
            <w:r>
              <w:rPr>
                <w:rFonts w:hint="eastAsia"/>
              </w:rPr>
              <w:t>3</w:t>
            </w:r>
          </w:p>
        </w:tc>
        <w:tc>
          <w:tcPr>
            <w:tcW w:w="1003" w:type="pct"/>
          </w:tcPr>
          <w:p w14:paraId="4C95CCEB" w14:textId="77777777" w:rsidR="001A6593" w:rsidRPr="003C5CF1" w:rsidRDefault="001A6593" w:rsidP="00136B49">
            <w:proofErr w:type="spellStart"/>
            <w:r w:rsidRPr="003C5CF1">
              <w:rPr>
                <w:rFonts w:hint="eastAsia"/>
              </w:rPr>
              <w:t>strTimeout</w:t>
            </w:r>
            <w:proofErr w:type="spellEnd"/>
          </w:p>
        </w:tc>
        <w:tc>
          <w:tcPr>
            <w:tcW w:w="1104" w:type="pct"/>
          </w:tcPr>
          <w:p w14:paraId="29E3444A" w14:textId="77777777" w:rsidR="001A6593" w:rsidRPr="003C5CF1" w:rsidRDefault="001A6593" w:rsidP="00136B49">
            <w:r w:rsidRPr="003C5CF1">
              <w:rPr>
                <w:rFonts w:hint="eastAsia"/>
              </w:rPr>
              <w:t>超时间隔</w:t>
            </w:r>
          </w:p>
        </w:tc>
        <w:tc>
          <w:tcPr>
            <w:tcW w:w="425" w:type="pct"/>
          </w:tcPr>
          <w:p w14:paraId="0EBF9A76" w14:textId="77777777" w:rsidR="001A6593" w:rsidRPr="003C5CF1" w:rsidRDefault="001A6593" w:rsidP="00136B49">
            <w:r w:rsidRPr="003C5CF1">
              <w:rPr>
                <w:rFonts w:hint="eastAsia"/>
              </w:rPr>
              <w:t>String</w:t>
            </w:r>
          </w:p>
        </w:tc>
        <w:tc>
          <w:tcPr>
            <w:tcW w:w="425" w:type="pct"/>
          </w:tcPr>
          <w:p w14:paraId="67955098" w14:textId="77777777" w:rsidR="001A6593" w:rsidRPr="003C5CF1" w:rsidRDefault="001A6593" w:rsidP="00136B49"/>
        </w:tc>
        <w:tc>
          <w:tcPr>
            <w:tcW w:w="1114" w:type="pct"/>
          </w:tcPr>
          <w:p w14:paraId="6641CC1B" w14:textId="77777777" w:rsidR="001A6593" w:rsidRPr="003C5CF1" w:rsidRDefault="001A6593" w:rsidP="00136B49">
            <w:r w:rsidRPr="003C5CF1">
              <w:rPr>
                <w:rFonts w:hint="eastAsia"/>
              </w:rPr>
              <w:t>默认</w:t>
            </w:r>
            <w:r>
              <w:rPr>
                <w:rFonts w:hint="eastAsia"/>
                <w:color w:val="FF0000"/>
              </w:rPr>
              <w:t>30</w:t>
            </w:r>
            <w:r w:rsidRPr="003C5CF1">
              <w:rPr>
                <w:rFonts w:hint="eastAsia"/>
              </w:rPr>
              <w:t>秒；</w:t>
            </w:r>
          </w:p>
          <w:p w14:paraId="05400F70" w14:textId="77777777" w:rsidR="001A6593" w:rsidRPr="003C5CF1" w:rsidRDefault="001A6593" w:rsidP="00136B49">
            <w:r w:rsidRPr="003C5CF1">
              <w:rPr>
                <w:rFonts w:hint="eastAsia"/>
              </w:rPr>
              <w:t>其它正整数</w:t>
            </w:r>
          </w:p>
        </w:tc>
        <w:tc>
          <w:tcPr>
            <w:tcW w:w="593" w:type="pct"/>
          </w:tcPr>
          <w:p w14:paraId="059CF72F" w14:textId="77777777" w:rsidR="001A6593" w:rsidRPr="003C5CF1" w:rsidRDefault="001A6593" w:rsidP="00136B49">
            <w:r w:rsidRPr="003C5CF1">
              <w:rPr>
                <w:rFonts w:hint="eastAsia"/>
              </w:rPr>
              <w:t>输入</w:t>
            </w:r>
          </w:p>
        </w:tc>
      </w:tr>
    </w:tbl>
    <w:p w14:paraId="74629926" w14:textId="77777777" w:rsidR="00136B49" w:rsidRPr="007C5978" w:rsidRDefault="00136B49" w:rsidP="00136B49">
      <w:pPr>
        <w:spacing w:line="360" w:lineRule="auto"/>
        <w:ind w:firstLineChars="200" w:firstLine="480"/>
        <w:rPr>
          <w:rFonts w:ascii="楷体" w:eastAsia="楷体" w:hAnsi="楷体"/>
          <w:sz w:val="24"/>
          <w:szCs w:val="24"/>
        </w:rPr>
      </w:pPr>
    </w:p>
    <w:p w14:paraId="059A3D1F"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2574"/>
        <w:gridCol w:w="4237"/>
      </w:tblGrid>
      <w:tr w:rsidR="00A11E01" w:rsidRPr="003C5CF1" w14:paraId="6F7758D3" w14:textId="77777777" w:rsidTr="00A11E01">
        <w:trPr>
          <w:trHeight w:val="289"/>
        </w:trPr>
        <w:tc>
          <w:tcPr>
            <w:tcW w:w="1004" w:type="pct"/>
            <w:shd w:val="clear" w:color="auto" w:fill="C0C0C0"/>
          </w:tcPr>
          <w:p w14:paraId="09277A8C" w14:textId="77777777" w:rsidR="00A11E01" w:rsidRPr="003C5CF1" w:rsidRDefault="00A11E01" w:rsidP="00A11E01">
            <w:r w:rsidRPr="003C5CF1">
              <w:t>序号</w:t>
            </w:r>
          </w:p>
        </w:tc>
        <w:tc>
          <w:tcPr>
            <w:tcW w:w="1510" w:type="pct"/>
            <w:shd w:val="clear" w:color="auto" w:fill="C0C0C0"/>
          </w:tcPr>
          <w:p w14:paraId="4A950DBF" w14:textId="77777777" w:rsidR="00A11E01" w:rsidRPr="003C5CF1" w:rsidRDefault="00A11E01" w:rsidP="00A11E01">
            <w:r w:rsidRPr="003C5CF1">
              <w:rPr>
                <w:rFonts w:hint="eastAsia"/>
              </w:rPr>
              <w:t>接口字段说明</w:t>
            </w:r>
          </w:p>
        </w:tc>
        <w:tc>
          <w:tcPr>
            <w:tcW w:w="2486" w:type="pct"/>
            <w:shd w:val="clear" w:color="auto" w:fill="C0C0C0"/>
          </w:tcPr>
          <w:p w14:paraId="533D3DC4" w14:textId="77777777" w:rsidR="00A11E01" w:rsidRPr="003C5CF1" w:rsidRDefault="00A11E01" w:rsidP="00A11E01">
            <w:r>
              <w:rPr>
                <w:rFonts w:hint="eastAsia"/>
              </w:rPr>
              <w:t>描述</w:t>
            </w:r>
          </w:p>
        </w:tc>
      </w:tr>
      <w:tr w:rsidR="00A11E01" w:rsidRPr="003C5CF1" w14:paraId="371CB62F" w14:textId="77777777" w:rsidTr="00A11E01">
        <w:trPr>
          <w:trHeight w:val="226"/>
        </w:trPr>
        <w:tc>
          <w:tcPr>
            <w:tcW w:w="1004" w:type="pct"/>
          </w:tcPr>
          <w:p w14:paraId="50978193" w14:textId="77777777" w:rsidR="00A11E01" w:rsidRPr="003C5CF1" w:rsidRDefault="00A11E01" w:rsidP="00A11E01">
            <w:r>
              <w:rPr>
                <w:rFonts w:hint="eastAsia"/>
              </w:rPr>
              <w:t>0</w:t>
            </w:r>
          </w:p>
        </w:tc>
        <w:tc>
          <w:tcPr>
            <w:tcW w:w="1510" w:type="pct"/>
          </w:tcPr>
          <w:p w14:paraId="5F52C608" w14:textId="77777777" w:rsidR="00A11E01" w:rsidRPr="003C5CF1" w:rsidRDefault="00A11E01" w:rsidP="00A11E01">
            <w:r>
              <w:rPr>
                <w:rFonts w:hint="eastAsia"/>
              </w:rPr>
              <w:t>指示码</w:t>
            </w:r>
          </w:p>
        </w:tc>
        <w:tc>
          <w:tcPr>
            <w:tcW w:w="2486" w:type="pct"/>
          </w:tcPr>
          <w:p w14:paraId="058414C0" w14:textId="77777777" w:rsidR="00A11E01" w:rsidRPr="003C5CF1" w:rsidRDefault="00A11E01" w:rsidP="00A11E01">
            <w:r>
              <w:rPr>
                <w:rFonts w:hint="eastAsia"/>
              </w:rPr>
              <w:t>0</w:t>
            </w:r>
            <w:r>
              <w:rPr>
                <w:rFonts w:hint="eastAsia"/>
              </w:rPr>
              <w:t>为正确，正整数为统一错误编号，负整数为该类设备的错误编号</w:t>
            </w:r>
          </w:p>
        </w:tc>
      </w:tr>
      <w:tr w:rsidR="00A11E01" w:rsidRPr="003C5CF1" w14:paraId="741E0C5C" w14:textId="77777777" w:rsidTr="00A11E01">
        <w:trPr>
          <w:trHeight w:val="226"/>
        </w:trPr>
        <w:tc>
          <w:tcPr>
            <w:tcW w:w="1004" w:type="pct"/>
          </w:tcPr>
          <w:p w14:paraId="6385F7E6" w14:textId="77777777" w:rsidR="00A11E01" w:rsidRPr="003C5CF1" w:rsidRDefault="00A11E01" w:rsidP="00A11E01">
            <w:r>
              <w:rPr>
                <w:rFonts w:hint="eastAsia"/>
              </w:rPr>
              <w:t>1</w:t>
            </w:r>
          </w:p>
        </w:tc>
        <w:tc>
          <w:tcPr>
            <w:tcW w:w="1510" w:type="pct"/>
          </w:tcPr>
          <w:p w14:paraId="25840FB1" w14:textId="77777777" w:rsidR="00A11E01" w:rsidRPr="003C5CF1" w:rsidRDefault="00A11E01" w:rsidP="00A11E01">
            <w:r>
              <w:rPr>
                <w:rFonts w:hint="eastAsia"/>
              </w:rPr>
              <w:t>IC</w:t>
            </w:r>
            <w:r>
              <w:rPr>
                <w:rFonts w:hint="eastAsia"/>
              </w:rPr>
              <w:t>卡类型</w:t>
            </w:r>
            <w:r>
              <w:rPr>
                <w:rFonts w:hint="eastAsia"/>
              </w:rPr>
              <w:t>/</w:t>
            </w:r>
            <w:r>
              <w:rPr>
                <w:rFonts w:hint="eastAsia"/>
              </w:rPr>
              <w:t>错误描述</w:t>
            </w:r>
          </w:p>
        </w:tc>
        <w:tc>
          <w:tcPr>
            <w:tcW w:w="2486" w:type="pct"/>
          </w:tcPr>
          <w:p w14:paraId="565ACAAC" w14:textId="77777777" w:rsidR="00A11E01" w:rsidRPr="003C5CF1" w:rsidRDefault="00A11E01" w:rsidP="00A11E01">
            <w:r>
              <w:rPr>
                <w:rFonts w:hint="eastAsia"/>
              </w:rPr>
              <w:t>若为</w:t>
            </w:r>
            <w:r>
              <w:rPr>
                <w:rFonts w:hint="eastAsia"/>
              </w:rPr>
              <w:t>IC</w:t>
            </w:r>
            <w:r>
              <w:rPr>
                <w:rFonts w:hint="eastAsia"/>
              </w:rPr>
              <w:t>卡类型，</w:t>
            </w:r>
            <w:r>
              <w:rPr>
                <w:rFonts w:hint="eastAsia"/>
              </w:rPr>
              <w:t>1-</w:t>
            </w:r>
            <w:r>
              <w:rPr>
                <w:rFonts w:hint="eastAsia"/>
              </w:rPr>
              <w:t>接触式</w:t>
            </w:r>
            <w:r>
              <w:rPr>
                <w:rFonts w:hint="eastAsia"/>
              </w:rPr>
              <w:t>IC</w:t>
            </w:r>
            <w:r>
              <w:rPr>
                <w:rFonts w:hint="eastAsia"/>
              </w:rPr>
              <w:t>卡；</w:t>
            </w:r>
            <w:r>
              <w:rPr>
                <w:rFonts w:hint="eastAsia"/>
              </w:rPr>
              <w:t>2-</w:t>
            </w:r>
            <w:r>
              <w:rPr>
                <w:rFonts w:hint="eastAsia"/>
              </w:rPr>
              <w:t>非接触式</w:t>
            </w:r>
            <w:r>
              <w:rPr>
                <w:rFonts w:hint="eastAsia"/>
              </w:rPr>
              <w:t>IC</w:t>
            </w:r>
            <w:r>
              <w:rPr>
                <w:rFonts w:hint="eastAsia"/>
              </w:rPr>
              <w:t>卡</w:t>
            </w:r>
          </w:p>
        </w:tc>
      </w:tr>
      <w:tr w:rsidR="00A11E01" w:rsidRPr="003C5CF1" w14:paraId="33D454E8" w14:textId="77777777" w:rsidTr="00A11E01">
        <w:trPr>
          <w:trHeight w:val="226"/>
        </w:trPr>
        <w:tc>
          <w:tcPr>
            <w:tcW w:w="1004" w:type="pct"/>
          </w:tcPr>
          <w:p w14:paraId="3FCD2A7F" w14:textId="77777777" w:rsidR="00A11E01" w:rsidRDefault="00A11E01" w:rsidP="00A11E01">
            <w:r>
              <w:rPr>
                <w:rFonts w:hint="eastAsia"/>
              </w:rPr>
              <w:t>2</w:t>
            </w:r>
          </w:p>
        </w:tc>
        <w:tc>
          <w:tcPr>
            <w:tcW w:w="1510" w:type="pct"/>
          </w:tcPr>
          <w:p w14:paraId="3CE41464" w14:textId="77777777" w:rsidR="00A11E01" w:rsidRDefault="00A11E01" w:rsidP="00A11E01">
            <w:r>
              <w:rPr>
                <w:rFonts w:hint="eastAsia"/>
              </w:rPr>
              <w:t>GAC2</w:t>
            </w:r>
            <w:r>
              <w:rPr>
                <w:rFonts w:hint="eastAsia"/>
              </w:rPr>
              <w:t>的返回结果</w:t>
            </w:r>
          </w:p>
        </w:tc>
        <w:tc>
          <w:tcPr>
            <w:tcW w:w="2486" w:type="pct"/>
          </w:tcPr>
          <w:p w14:paraId="14EF1A65" w14:textId="77777777" w:rsidR="00A11E01" w:rsidRDefault="00FC7018" w:rsidP="00A11E01">
            <w:r w:rsidRPr="00FC7018">
              <w:t>第一个字节表示交易</w:t>
            </w:r>
            <w:r w:rsidRPr="00FC7018">
              <w:rPr>
                <w:rFonts w:hint="eastAsia"/>
              </w:rPr>
              <w:t>明细</w:t>
            </w:r>
            <w:r w:rsidRPr="00FC7018">
              <w:t>记录数</w:t>
            </w:r>
            <w:r w:rsidRPr="00FC7018">
              <w:t>,</w:t>
            </w:r>
            <w:r w:rsidRPr="00FC7018">
              <w:t>第二字节表示每条记录的长度，后面跟定长的交易记录，交易记录为标签变量组成</w:t>
            </w:r>
            <w:r w:rsidRPr="00FC7018">
              <w:rPr>
                <w:rFonts w:hint="eastAsia"/>
              </w:rPr>
              <w:t>。</w:t>
            </w:r>
          </w:p>
        </w:tc>
      </w:tr>
    </w:tbl>
    <w:p w14:paraId="73CA154E" w14:textId="77777777" w:rsidR="00A11E01" w:rsidRPr="00A11E01" w:rsidRDefault="00A11E01" w:rsidP="00136B49">
      <w:pPr>
        <w:spacing w:line="360" w:lineRule="auto"/>
        <w:ind w:firstLineChars="200" w:firstLine="480"/>
        <w:rPr>
          <w:rFonts w:ascii="楷体" w:eastAsia="楷体" w:hAnsi="楷体"/>
          <w:sz w:val="24"/>
          <w:szCs w:val="24"/>
        </w:rPr>
      </w:pPr>
    </w:p>
    <w:p w14:paraId="2AA0470D"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009919B8">
        <w:rPr>
          <w:rFonts w:ascii="楷体" w:eastAsia="楷体" w:hAnsi="楷体" w:hint="eastAsia"/>
          <w:sz w:val="24"/>
          <w:szCs w:val="24"/>
        </w:rPr>
        <w:t>getTxDetail</w:t>
      </w:r>
      <w:proofErr w:type="spellEnd"/>
      <w:r w:rsidR="009919B8" w:rsidRPr="007C5978">
        <w:rPr>
          <w:rFonts w:ascii="楷体" w:eastAsia="楷体" w:hAnsi="楷体" w:hint="eastAsia"/>
          <w:sz w:val="24"/>
          <w:szCs w:val="24"/>
        </w:rPr>
        <w:t xml:space="preserve"> </w:t>
      </w:r>
      <w:r w:rsidRPr="007C5978">
        <w:rPr>
          <w:rFonts w:ascii="楷体" w:eastAsia="楷体" w:hAnsi="楷体" w:hint="eastAsia"/>
          <w:sz w:val="24"/>
          <w:szCs w:val="24"/>
        </w:rPr>
        <w:t>(arg0,arg1,</w:t>
      </w:r>
      <w:r w:rsidR="009919B8">
        <w:rPr>
          <w:rFonts w:ascii="楷体" w:eastAsia="楷体" w:hAnsi="楷体" w:hint="eastAsia"/>
          <w:sz w:val="24"/>
          <w:szCs w:val="24"/>
        </w:rPr>
        <w:t>……</w:t>
      </w:r>
      <w:r w:rsidRPr="007C5978">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61D27EFC" w14:textId="77777777" w:rsidR="00136B49" w:rsidRPr="00462739" w:rsidRDefault="00D5677D" w:rsidP="005570ED">
      <w:pPr>
        <w:pStyle w:val="a8"/>
        <w:numPr>
          <w:ilvl w:val="0"/>
          <w:numId w:val="18"/>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136B49" w:rsidRPr="00462739">
        <w:rPr>
          <w:rFonts w:ascii="楷体" w:eastAsia="楷体" w:hAnsi="楷体"/>
          <w:sz w:val="24"/>
          <w:szCs w:val="24"/>
        </w:rPr>
        <w:t>[0]</w:t>
      </w:r>
      <w:r w:rsidR="00136B49" w:rsidRPr="00462739">
        <w:rPr>
          <w:rFonts w:ascii="楷体" w:eastAsia="楷体" w:hAnsi="楷体" w:hint="eastAsia"/>
          <w:sz w:val="24"/>
          <w:szCs w:val="24"/>
        </w:rPr>
        <w:t>为指示码，0为正确，其它为错误码；</w:t>
      </w:r>
    </w:p>
    <w:p w14:paraId="635E6B67" w14:textId="77777777" w:rsidR="00136B49" w:rsidRPr="00462739" w:rsidRDefault="00136B49" w:rsidP="005570ED">
      <w:pPr>
        <w:pStyle w:val="a8"/>
        <w:numPr>
          <w:ilvl w:val="0"/>
          <w:numId w:val="18"/>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[0]为0，则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[1]为返回的</w:t>
      </w:r>
      <w:r w:rsidR="00B62961">
        <w:rPr>
          <w:rFonts w:ascii="楷体" w:eastAsia="楷体" w:hAnsi="楷体" w:hint="eastAsia"/>
          <w:sz w:val="24"/>
          <w:szCs w:val="24"/>
        </w:rPr>
        <w:t>IC 卡类型，</w:t>
      </w:r>
      <w:proofErr w:type="spellStart"/>
      <w:r w:rsidR="00B62961">
        <w:rPr>
          <w:rFonts w:ascii="楷体" w:eastAsia="楷体" w:hAnsi="楷体" w:hint="eastAsia"/>
          <w:sz w:val="24"/>
          <w:szCs w:val="24"/>
        </w:rPr>
        <w:t>aryRet</w:t>
      </w:r>
      <w:proofErr w:type="spellEnd"/>
      <w:r w:rsidR="00B62961">
        <w:rPr>
          <w:rFonts w:ascii="楷体" w:eastAsia="楷体" w:hAnsi="楷体" w:hint="eastAsia"/>
          <w:sz w:val="24"/>
          <w:szCs w:val="24"/>
        </w:rPr>
        <w:t>[2]为交易记录</w:t>
      </w:r>
      <w:r w:rsidRPr="00462739">
        <w:rPr>
          <w:rFonts w:ascii="楷体" w:eastAsia="楷体" w:hAnsi="楷体" w:hint="eastAsia"/>
          <w:sz w:val="24"/>
          <w:szCs w:val="24"/>
        </w:rPr>
        <w:t>；</w:t>
      </w:r>
    </w:p>
    <w:p w14:paraId="384B30CD" w14:textId="77777777" w:rsidR="00136B49" w:rsidRPr="00462739" w:rsidRDefault="00136B49" w:rsidP="005570ED">
      <w:pPr>
        <w:pStyle w:val="a8"/>
        <w:numPr>
          <w:ilvl w:val="0"/>
          <w:numId w:val="18"/>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[1]为错误描述。</w:t>
      </w:r>
    </w:p>
    <w:p w14:paraId="379BEEE8" w14:textId="77777777" w:rsidR="00136B49" w:rsidRPr="007C5978" w:rsidRDefault="00136B49" w:rsidP="00136B49">
      <w:pPr>
        <w:spacing w:line="360" w:lineRule="auto"/>
        <w:ind w:firstLineChars="200" w:firstLine="480"/>
        <w:rPr>
          <w:rFonts w:ascii="楷体" w:eastAsia="楷体" w:hAnsi="楷体"/>
          <w:sz w:val="24"/>
          <w:szCs w:val="24"/>
        </w:rPr>
      </w:pPr>
    </w:p>
    <w:p w14:paraId="74290A3A" w14:textId="77777777" w:rsidR="00136B49" w:rsidRPr="00785926" w:rsidRDefault="00136B49"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参数默认值</w:t>
      </w:r>
    </w:p>
    <w:p w14:paraId="657A4C01" w14:textId="77777777" w:rsidR="00136B49" w:rsidRPr="007C5978" w:rsidRDefault="00136B49" w:rsidP="00136B49">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136B49" w:rsidRPr="003C5CF1" w14:paraId="69F3FC14" w14:textId="77777777" w:rsidTr="00136B4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FC2A2CC" w14:textId="77777777" w:rsidR="00136B49" w:rsidRPr="003C5CF1" w:rsidRDefault="00136B49" w:rsidP="00136B49">
            <w:r w:rsidRPr="003C5CF1">
              <w:rPr>
                <w:rFonts w:hint="eastAsia"/>
              </w:rPr>
              <w:t>参数名</w:t>
            </w:r>
          </w:p>
        </w:tc>
        <w:tc>
          <w:tcPr>
            <w:tcW w:w="3399" w:type="dxa"/>
          </w:tcPr>
          <w:p w14:paraId="08EC3D2F" w14:textId="77777777" w:rsidR="00136B49" w:rsidRPr="003C5CF1" w:rsidRDefault="00136B49" w:rsidP="00136B49">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136B49" w:rsidRPr="003C5CF1" w14:paraId="71BBC0E9" w14:textId="77777777" w:rsidTr="00136B4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01A7A75" w14:textId="77777777" w:rsidR="00136B49" w:rsidRPr="005F0C29" w:rsidRDefault="00A11E01" w:rsidP="00136B49">
            <w:pPr>
              <w:rPr>
                <w:rFonts w:asciiTheme="minorHAnsi" w:hAnsiTheme="minorHAnsi" w:cstheme="minorHAnsi"/>
                <w:b w:val="0"/>
              </w:rPr>
            </w:pPr>
            <w:proofErr w:type="spellStart"/>
            <w:r>
              <w:rPr>
                <w:rFonts w:asciiTheme="minorHAnsi" w:hAnsiTheme="minorHAnsi" w:cstheme="minorHAnsi" w:hint="eastAsia"/>
                <w:b w:val="0"/>
              </w:rPr>
              <w:t>iIcflag</w:t>
            </w:r>
            <w:proofErr w:type="spellEnd"/>
          </w:p>
        </w:tc>
        <w:tc>
          <w:tcPr>
            <w:tcW w:w="3399" w:type="dxa"/>
          </w:tcPr>
          <w:p w14:paraId="22D8C9A0" w14:textId="77777777" w:rsidR="00136B49" w:rsidRPr="005F0C29" w:rsidRDefault="00A11E01" w:rsidP="00136B4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3</w:t>
            </w:r>
          </w:p>
        </w:tc>
      </w:tr>
      <w:tr w:rsidR="00A11E01" w:rsidRPr="003C5CF1" w14:paraId="1540BF36" w14:textId="77777777" w:rsidTr="00136B49">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4AE496EA" w14:textId="77777777" w:rsidR="00A11E01" w:rsidRPr="005F0C29" w:rsidRDefault="00A11E01" w:rsidP="00136B49">
            <w:pPr>
              <w:rPr>
                <w:rFonts w:asciiTheme="minorHAnsi" w:hAnsiTheme="minorHAnsi" w:cstheme="minorHAnsi"/>
                <w:b w:val="0"/>
              </w:rPr>
            </w:pPr>
            <w:proofErr w:type="spellStart"/>
            <w:r w:rsidRPr="005F0C29">
              <w:rPr>
                <w:rFonts w:asciiTheme="minorHAnsi" w:hAnsiTheme="minorHAnsi" w:cstheme="minorHAnsi"/>
                <w:b w:val="0"/>
              </w:rPr>
              <w:t>strTimeout</w:t>
            </w:r>
            <w:proofErr w:type="spellEnd"/>
          </w:p>
        </w:tc>
        <w:tc>
          <w:tcPr>
            <w:tcW w:w="3399" w:type="dxa"/>
          </w:tcPr>
          <w:p w14:paraId="3E7E7AFB" w14:textId="77777777" w:rsidR="00A11E01" w:rsidRPr="005F0C29" w:rsidRDefault="000E3CB3" w:rsidP="00136B4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30</w:t>
            </w:r>
          </w:p>
        </w:tc>
      </w:tr>
    </w:tbl>
    <w:p w14:paraId="6FF42DCA" w14:textId="77777777" w:rsidR="00136B49" w:rsidRDefault="00136B49" w:rsidP="006623BD">
      <w:pPr>
        <w:spacing w:line="360" w:lineRule="auto"/>
        <w:rPr>
          <w:rFonts w:ascii="楷体" w:eastAsia="楷体" w:hAnsi="楷体"/>
          <w:sz w:val="24"/>
          <w:szCs w:val="24"/>
        </w:rPr>
      </w:pPr>
    </w:p>
    <w:p w14:paraId="2562CE4F" w14:textId="77777777" w:rsidR="00DA2F3A" w:rsidRPr="00785926" w:rsidRDefault="00DA2F3A" w:rsidP="005570ED">
      <w:pPr>
        <w:pStyle w:val="a8"/>
        <w:numPr>
          <w:ilvl w:val="0"/>
          <w:numId w:val="21"/>
        </w:numPr>
        <w:ind w:left="567" w:firstLineChars="0" w:hanging="567"/>
        <w:outlineLvl w:val="0"/>
        <w:rPr>
          <w:rFonts w:ascii="微软雅黑" w:eastAsia="微软雅黑" w:hAnsi="微软雅黑"/>
          <w:b/>
          <w:sz w:val="32"/>
          <w:szCs w:val="32"/>
        </w:rPr>
      </w:pPr>
      <w:r w:rsidRPr="00785926">
        <w:rPr>
          <w:rFonts w:ascii="微软雅黑" w:eastAsia="微软雅黑" w:hAnsi="微软雅黑" w:hint="eastAsia"/>
          <w:b/>
          <w:sz w:val="32"/>
          <w:szCs w:val="32"/>
        </w:rPr>
        <w:lastRenderedPageBreak/>
        <w:t>指纹仪</w:t>
      </w:r>
    </w:p>
    <w:p w14:paraId="5A9160FF" w14:textId="77777777" w:rsidR="00F642DC" w:rsidRDefault="00C63D53"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指纹仪读取用户的指纹信息。</w:t>
      </w:r>
    </w:p>
    <w:p w14:paraId="16430E9A" w14:textId="77777777" w:rsidR="006A288E" w:rsidRPr="006A288E" w:rsidRDefault="006A288E" w:rsidP="007C5978">
      <w:pPr>
        <w:spacing w:line="360" w:lineRule="auto"/>
        <w:ind w:firstLineChars="200" w:firstLine="480"/>
        <w:rPr>
          <w:rFonts w:ascii="楷体" w:eastAsia="楷体" w:hAnsi="楷体"/>
          <w:sz w:val="24"/>
          <w:szCs w:val="24"/>
        </w:rPr>
      </w:pPr>
      <w:r>
        <w:rPr>
          <w:rFonts w:ascii="楷体" w:eastAsia="楷体" w:hAnsi="楷体" w:hint="eastAsia"/>
          <w:sz w:val="24"/>
          <w:szCs w:val="24"/>
        </w:rPr>
        <w:t>对于使用指纹验证的系统，首先使用“指纹模板登记”功能登记用户的指纹信息，该功能会采集用户指纹三次，并生成一个模板。之后每次验证指纹时，通过“读取指纹特征”功能读取用户指纹信息。该信息可用于与之前生成的指纹模板进行匹配以对用户身份进行验证。</w:t>
      </w:r>
    </w:p>
    <w:p w14:paraId="2593D601" w14:textId="77777777" w:rsidR="00A17AC6" w:rsidRDefault="00A17AC6" w:rsidP="005570ED">
      <w:pPr>
        <w:pStyle w:val="a8"/>
        <w:numPr>
          <w:ilvl w:val="1"/>
          <w:numId w:val="21"/>
        </w:numPr>
        <w:ind w:firstLineChars="0"/>
        <w:outlineLvl w:val="1"/>
        <w:rPr>
          <w:rFonts w:ascii="微软雅黑" w:eastAsia="微软雅黑" w:hAnsi="微软雅黑"/>
          <w:b/>
          <w:sz w:val="30"/>
          <w:szCs w:val="30"/>
        </w:rPr>
      </w:pPr>
      <w:r w:rsidRPr="00A17AC6">
        <w:rPr>
          <w:rFonts w:ascii="微软雅黑" w:eastAsia="微软雅黑" w:hAnsi="微软雅黑" w:hint="eastAsia"/>
          <w:b/>
          <w:sz w:val="30"/>
          <w:szCs w:val="30"/>
        </w:rPr>
        <w:t>指纹模板</w:t>
      </w:r>
      <w:r w:rsidR="006A288E">
        <w:rPr>
          <w:rFonts w:ascii="微软雅黑" w:eastAsia="微软雅黑" w:hAnsi="微软雅黑" w:hint="eastAsia"/>
          <w:b/>
          <w:sz w:val="30"/>
          <w:szCs w:val="30"/>
        </w:rPr>
        <w:t>登记</w:t>
      </w:r>
    </w:p>
    <w:p w14:paraId="3385B6B6" w14:textId="77777777" w:rsidR="00973AA7" w:rsidRPr="00973AA7" w:rsidRDefault="00973AA7" w:rsidP="00973AA7">
      <w:pPr>
        <w:spacing w:line="360" w:lineRule="auto"/>
        <w:ind w:firstLineChars="200" w:firstLine="480"/>
        <w:rPr>
          <w:rFonts w:ascii="楷体" w:eastAsia="楷体" w:hAnsi="楷体"/>
          <w:sz w:val="24"/>
          <w:szCs w:val="24"/>
        </w:rPr>
      </w:pPr>
      <w:r>
        <w:rPr>
          <w:rFonts w:ascii="楷体" w:eastAsia="楷体" w:hAnsi="楷体" w:hint="eastAsia"/>
          <w:sz w:val="24"/>
          <w:szCs w:val="24"/>
        </w:rPr>
        <w:t>采集用户指纹模板，需读取用户指纹三次。该指纹模板是用作以后指纹验证的原始依据。</w:t>
      </w:r>
    </w:p>
    <w:p w14:paraId="2BBF2F7F" w14:textId="77777777" w:rsidR="00A17AC6" w:rsidRPr="00785926" w:rsidRDefault="00A17AC6"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608DEAA2" w14:textId="5C39BBFC" w:rsidR="00A17AC6" w:rsidRPr="007C5978" w:rsidRDefault="00A17AC6" w:rsidP="00A17AC6">
      <w:pPr>
        <w:spacing w:line="360" w:lineRule="auto"/>
        <w:ind w:firstLineChars="200" w:firstLine="480"/>
        <w:rPr>
          <w:rFonts w:ascii="楷体" w:eastAsia="楷体" w:hAnsi="楷体"/>
          <w:sz w:val="24"/>
          <w:szCs w:val="24"/>
        </w:rPr>
      </w:pPr>
      <w:proofErr w:type="gramStart"/>
      <w:r w:rsidRPr="007C5978">
        <w:rPr>
          <w:rFonts w:ascii="楷体" w:eastAsia="楷体" w:hAnsi="楷体" w:hint="eastAsia"/>
          <w:sz w:val="24"/>
          <w:szCs w:val="24"/>
        </w:rPr>
        <w:t>String[</w:t>
      </w:r>
      <w:proofErr w:type="gram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r</w:t>
      </w:r>
      <w:r w:rsidR="0081187E">
        <w:rPr>
          <w:rFonts w:ascii="楷体" w:eastAsia="楷体" w:hAnsi="楷体" w:hint="eastAsia"/>
          <w:sz w:val="24"/>
          <w:szCs w:val="24"/>
        </w:rPr>
        <w:t>egister</w:t>
      </w:r>
      <w:r w:rsidRPr="007C5978">
        <w:rPr>
          <w:rFonts w:ascii="楷体" w:eastAsia="楷体" w:hAnsi="楷体" w:hint="eastAsia"/>
          <w:sz w:val="24"/>
          <w:szCs w:val="24"/>
        </w:rPr>
        <w:t>Finger</w:t>
      </w:r>
      <w:proofErr w:type="spellEnd"/>
      <w:r w:rsidRPr="007C5978">
        <w:rPr>
          <w:rFonts w:ascii="楷体" w:eastAsia="楷体" w:hAnsi="楷体" w:hint="eastAsia"/>
          <w:sz w:val="24"/>
          <w:szCs w:val="24"/>
        </w:rPr>
        <w:t>(</w:t>
      </w:r>
      <w:r w:rsidR="00246EC0">
        <w:rPr>
          <w:rFonts w:ascii="楷体" w:eastAsia="楷体" w:hAnsi="楷体" w:hint="eastAsia"/>
          <w:sz w:val="24"/>
          <w:szCs w:val="24"/>
        </w:rPr>
        <w:t xml:space="preserve">String </w:t>
      </w:r>
      <w:proofErr w:type="spellStart"/>
      <w:r w:rsidR="00246EC0" w:rsidRPr="00246EC0">
        <w:rPr>
          <w:rFonts w:ascii="楷体" w:eastAsia="楷体" w:hAnsi="楷体"/>
          <w:sz w:val="24"/>
          <w:szCs w:val="24"/>
        </w:rPr>
        <w:t>strCompanyCode</w:t>
      </w:r>
      <w:proofErr w:type="spellEnd"/>
      <w:r w:rsidR="00246EC0" w:rsidRPr="00246EC0">
        <w:rPr>
          <w:rFonts w:ascii="楷体" w:eastAsia="楷体" w:hAnsi="楷体" w:hint="eastAsia"/>
          <w:sz w:val="24"/>
          <w:szCs w:val="24"/>
        </w:rPr>
        <w:t>,</w:t>
      </w:r>
      <w:r w:rsidR="00246EC0">
        <w:rPr>
          <w:rFonts w:ascii="楷体" w:eastAsia="楷体" w:hAnsi="楷体" w:hint="eastAsia"/>
          <w:sz w:val="24"/>
          <w:szCs w:val="24"/>
        </w:rPr>
        <w:t xml:space="preserve"> </w:t>
      </w:r>
      <w:r w:rsidRPr="007C5978">
        <w:rPr>
          <w:rFonts w:ascii="楷体" w:eastAsia="楷体" w:hAnsi="楷体" w:hint="eastAsia"/>
          <w:sz w:val="24"/>
          <w:szCs w:val="24"/>
        </w:rPr>
        <w:t xml:space="preserve">String </w:t>
      </w:r>
      <w:proofErr w:type="spellStart"/>
      <w:r w:rsidRPr="007C5978">
        <w:rPr>
          <w:rFonts w:ascii="楷体" w:eastAsia="楷体" w:hAnsi="楷体" w:hint="eastAsia"/>
          <w:sz w:val="24"/>
          <w:szCs w:val="24"/>
        </w:rPr>
        <w:t>strTimeout</w:t>
      </w:r>
      <w:proofErr w:type="spellEnd"/>
      <w:r w:rsidRPr="007C5978">
        <w:rPr>
          <w:rFonts w:ascii="楷体" w:eastAsia="楷体" w:hAnsi="楷体" w:hint="eastAsia"/>
          <w:sz w:val="24"/>
          <w:szCs w:val="24"/>
        </w:rPr>
        <w:t>)</w:t>
      </w:r>
    </w:p>
    <w:p w14:paraId="3F6F3E57" w14:textId="77777777" w:rsidR="00A17AC6" w:rsidRPr="00785926" w:rsidRDefault="00A17AC6"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A17AC6" w:rsidRPr="003C5CF1" w14:paraId="3B460082" w14:textId="77777777" w:rsidTr="006A288E">
        <w:trPr>
          <w:trHeight w:val="248"/>
        </w:trPr>
        <w:tc>
          <w:tcPr>
            <w:tcW w:w="336" w:type="pct"/>
            <w:shd w:val="clear" w:color="auto" w:fill="C0C0C0"/>
          </w:tcPr>
          <w:p w14:paraId="29B76241" w14:textId="77777777" w:rsidR="00A17AC6" w:rsidRPr="003C5CF1" w:rsidRDefault="00A17AC6" w:rsidP="006A288E">
            <w:r w:rsidRPr="003C5CF1">
              <w:t>序号</w:t>
            </w:r>
          </w:p>
        </w:tc>
        <w:tc>
          <w:tcPr>
            <w:tcW w:w="1003" w:type="pct"/>
            <w:shd w:val="clear" w:color="auto" w:fill="C0C0C0"/>
          </w:tcPr>
          <w:p w14:paraId="7B41187F" w14:textId="77777777" w:rsidR="00A17AC6" w:rsidRPr="003C5CF1" w:rsidRDefault="00A17AC6" w:rsidP="006A288E">
            <w:r w:rsidRPr="003C5CF1">
              <w:t>接口字段</w:t>
            </w:r>
          </w:p>
        </w:tc>
        <w:tc>
          <w:tcPr>
            <w:tcW w:w="1104" w:type="pct"/>
            <w:shd w:val="clear" w:color="auto" w:fill="C0C0C0"/>
          </w:tcPr>
          <w:p w14:paraId="0B55CBE2" w14:textId="77777777" w:rsidR="00A17AC6" w:rsidRPr="003C5CF1" w:rsidRDefault="00A17AC6" w:rsidP="006A288E">
            <w:r w:rsidRPr="003C5CF1">
              <w:rPr>
                <w:rFonts w:hint="eastAsia"/>
              </w:rPr>
              <w:t>接口字段说明</w:t>
            </w:r>
          </w:p>
        </w:tc>
        <w:tc>
          <w:tcPr>
            <w:tcW w:w="425" w:type="pct"/>
            <w:shd w:val="clear" w:color="auto" w:fill="C0C0C0"/>
          </w:tcPr>
          <w:p w14:paraId="757B476F" w14:textId="77777777" w:rsidR="00A17AC6" w:rsidRPr="003C5CF1" w:rsidRDefault="00A17AC6" w:rsidP="006A288E">
            <w:r w:rsidRPr="003C5CF1">
              <w:t>类型</w:t>
            </w:r>
          </w:p>
        </w:tc>
        <w:tc>
          <w:tcPr>
            <w:tcW w:w="425" w:type="pct"/>
            <w:shd w:val="clear" w:color="auto" w:fill="C0C0C0"/>
          </w:tcPr>
          <w:p w14:paraId="15705F38" w14:textId="77777777" w:rsidR="00A17AC6" w:rsidRPr="003C5CF1" w:rsidRDefault="00A17AC6" w:rsidP="006A288E">
            <w:r w:rsidRPr="003C5CF1">
              <w:t>长度</w:t>
            </w:r>
          </w:p>
        </w:tc>
        <w:tc>
          <w:tcPr>
            <w:tcW w:w="1114" w:type="pct"/>
            <w:shd w:val="clear" w:color="auto" w:fill="C0C0C0"/>
          </w:tcPr>
          <w:p w14:paraId="13019E6B" w14:textId="77777777" w:rsidR="00A17AC6" w:rsidRPr="003C5CF1" w:rsidRDefault="00A17AC6" w:rsidP="006A288E">
            <w:r w:rsidRPr="003C5CF1">
              <w:rPr>
                <w:rFonts w:hint="eastAsia"/>
              </w:rPr>
              <w:t>备注</w:t>
            </w:r>
          </w:p>
        </w:tc>
        <w:tc>
          <w:tcPr>
            <w:tcW w:w="593" w:type="pct"/>
            <w:shd w:val="clear" w:color="auto" w:fill="C0C0C0"/>
          </w:tcPr>
          <w:p w14:paraId="402735C1" w14:textId="77777777" w:rsidR="00A17AC6" w:rsidRPr="003C5CF1" w:rsidRDefault="00A17AC6" w:rsidP="006A288E">
            <w:r w:rsidRPr="003C5CF1">
              <w:rPr>
                <w:rFonts w:hint="eastAsia"/>
              </w:rPr>
              <w:t>输入</w:t>
            </w:r>
            <w:r w:rsidRPr="003C5CF1">
              <w:rPr>
                <w:rFonts w:hint="eastAsia"/>
              </w:rPr>
              <w:t>/</w:t>
            </w:r>
            <w:r w:rsidRPr="003C5CF1">
              <w:rPr>
                <w:rFonts w:hint="eastAsia"/>
              </w:rPr>
              <w:t>输出</w:t>
            </w:r>
          </w:p>
        </w:tc>
      </w:tr>
      <w:tr w:rsidR="00A17AC6" w:rsidRPr="003C5CF1" w14:paraId="1FD38001" w14:textId="77777777" w:rsidTr="006A288E">
        <w:trPr>
          <w:trHeight w:val="193"/>
        </w:trPr>
        <w:tc>
          <w:tcPr>
            <w:tcW w:w="336" w:type="pct"/>
          </w:tcPr>
          <w:p w14:paraId="078E5B70" w14:textId="77777777" w:rsidR="00A17AC6" w:rsidRPr="003C5CF1" w:rsidRDefault="00246EC0" w:rsidP="006A288E">
            <w:r>
              <w:rPr>
                <w:rFonts w:hint="eastAsia"/>
              </w:rPr>
              <w:t>1</w:t>
            </w:r>
          </w:p>
        </w:tc>
        <w:tc>
          <w:tcPr>
            <w:tcW w:w="1003" w:type="pct"/>
          </w:tcPr>
          <w:p w14:paraId="7B5693DA" w14:textId="77777777" w:rsidR="00A17AC6" w:rsidRPr="003C5CF1" w:rsidRDefault="00246EC0" w:rsidP="006A288E">
            <w:proofErr w:type="spellStart"/>
            <w:r w:rsidRPr="00246EC0">
              <w:t>strCompanyCode</w:t>
            </w:r>
            <w:proofErr w:type="spellEnd"/>
          </w:p>
        </w:tc>
        <w:tc>
          <w:tcPr>
            <w:tcW w:w="1104" w:type="pct"/>
          </w:tcPr>
          <w:p w14:paraId="43730CEE" w14:textId="77777777" w:rsidR="00A17AC6" w:rsidRPr="003C5CF1" w:rsidRDefault="00246EC0" w:rsidP="006A288E">
            <w:r>
              <w:rPr>
                <w:rFonts w:hint="eastAsia"/>
              </w:rPr>
              <w:t>指纹仪厂商代码</w:t>
            </w:r>
          </w:p>
        </w:tc>
        <w:tc>
          <w:tcPr>
            <w:tcW w:w="425" w:type="pct"/>
          </w:tcPr>
          <w:p w14:paraId="2FC3CE52" w14:textId="77777777" w:rsidR="00A17AC6" w:rsidRPr="003C5CF1" w:rsidRDefault="00246EC0" w:rsidP="006A288E">
            <w:r>
              <w:rPr>
                <w:rFonts w:hint="eastAsia"/>
              </w:rPr>
              <w:t>String</w:t>
            </w:r>
          </w:p>
        </w:tc>
        <w:tc>
          <w:tcPr>
            <w:tcW w:w="425" w:type="pct"/>
          </w:tcPr>
          <w:p w14:paraId="05CEDAB0" w14:textId="77777777" w:rsidR="00A17AC6" w:rsidRPr="003C5CF1" w:rsidRDefault="00A17AC6" w:rsidP="006A288E"/>
        </w:tc>
        <w:tc>
          <w:tcPr>
            <w:tcW w:w="1114" w:type="pct"/>
          </w:tcPr>
          <w:p w14:paraId="6BA83C92" w14:textId="77777777" w:rsidR="00A17AC6" w:rsidRPr="003C5CF1" w:rsidRDefault="00A17AC6" w:rsidP="006A288E"/>
        </w:tc>
        <w:tc>
          <w:tcPr>
            <w:tcW w:w="593" w:type="pct"/>
          </w:tcPr>
          <w:p w14:paraId="30289471" w14:textId="77777777" w:rsidR="00A17AC6" w:rsidRPr="003C5CF1" w:rsidRDefault="00246EC0" w:rsidP="006A288E">
            <w:r w:rsidRPr="003C5CF1">
              <w:rPr>
                <w:rFonts w:hint="eastAsia"/>
              </w:rPr>
              <w:t>输入</w:t>
            </w:r>
          </w:p>
        </w:tc>
      </w:tr>
      <w:tr w:rsidR="00246EC0" w:rsidRPr="003C5CF1" w14:paraId="39301E3C" w14:textId="77777777" w:rsidTr="006A288E">
        <w:trPr>
          <w:trHeight w:val="193"/>
        </w:trPr>
        <w:tc>
          <w:tcPr>
            <w:tcW w:w="336" w:type="pct"/>
          </w:tcPr>
          <w:p w14:paraId="0FE26EBF" w14:textId="2DEDA8B6" w:rsidR="00246EC0" w:rsidRPr="003C5CF1" w:rsidRDefault="002A35BB" w:rsidP="006A288E">
            <w:r>
              <w:rPr>
                <w:rFonts w:hint="eastAsia"/>
              </w:rPr>
              <w:t>2</w:t>
            </w:r>
          </w:p>
        </w:tc>
        <w:tc>
          <w:tcPr>
            <w:tcW w:w="1003" w:type="pct"/>
          </w:tcPr>
          <w:p w14:paraId="7CBF5AB1" w14:textId="77777777" w:rsidR="00246EC0" w:rsidRPr="003C5CF1" w:rsidRDefault="00246EC0" w:rsidP="006A288E">
            <w:proofErr w:type="spellStart"/>
            <w:r w:rsidRPr="003C5CF1">
              <w:rPr>
                <w:rFonts w:hint="eastAsia"/>
              </w:rPr>
              <w:t>strTimeout</w:t>
            </w:r>
            <w:proofErr w:type="spellEnd"/>
          </w:p>
        </w:tc>
        <w:tc>
          <w:tcPr>
            <w:tcW w:w="1104" w:type="pct"/>
          </w:tcPr>
          <w:p w14:paraId="5407392D" w14:textId="77777777" w:rsidR="00246EC0" w:rsidRPr="003C5CF1" w:rsidRDefault="00246EC0" w:rsidP="006A288E">
            <w:r w:rsidRPr="003C5CF1">
              <w:rPr>
                <w:rFonts w:hint="eastAsia"/>
              </w:rPr>
              <w:t>超时间隔</w:t>
            </w:r>
          </w:p>
        </w:tc>
        <w:tc>
          <w:tcPr>
            <w:tcW w:w="425" w:type="pct"/>
          </w:tcPr>
          <w:p w14:paraId="34295D5F" w14:textId="77777777" w:rsidR="00246EC0" w:rsidRPr="003C5CF1" w:rsidRDefault="00246EC0" w:rsidP="006A288E">
            <w:r w:rsidRPr="003C5CF1">
              <w:rPr>
                <w:rFonts w:hint="eastAsia"/>
              </w:rPr>
              <w:t>String</w:t>
            </w:r>
          </w:p>
        </w:tc>
        <w:tc>
          <w:tcPr>
            <w:tcW w:w="425" w:type="pct"/>
          </w:tcPr>
          <w:p w14:paraId="31EFE02D" w14:textId="77777777" w:rsidR="00246EC0" w:rsidRPr="003C5CF1" w:rsidRDefault="00246EC0" w:rsidP="006A288E"/>
        </w:tc>
        <w:tc>
          <w:tcPr>
            <w:tcW w:w="1114" w:type="pct"/>
          </w:tcPr>
          <w:p w14:paraId="5A77EFF1" w14:textId="77777777" w:rsidR="00246EC0" w:rsidRPr="003C5CF1" w:rsidRDefault="00246EC0" w:rsidP="006A288E">
            <w:r w:rsidRPr="003C5CF1">
              <w:rPr>
                <w:rFonts w:hint="eastAsia"/>
              </w:rPr>
              <w:t>默认</w:t>
            </w:r>
            <w:r w:rsidR="00D1078F">
              <w:rPr>
                <w:rFonts w:hint="eastAsia"/>
                <w:color w:val="FF0000"/>
              </w:rPr>
              <w:t>20</w:t>
            </w:r>
            <w:r w:rsidRPr="003C5CF1">
              <w:rPr>
                <w:rFonts w:hint="eastAsia"/>
              </w:rPr>
              <w:t>秒；</w:t>
            </w:r>
          </w:p>
          <w:p w14:paraId="463CE956" w14:textId="77777777" w:rsidR="00246EC0" w:rsidRPr="003C5CF1" w:rsidRDefault="00246EC0" w:rsidP="006A288E">
            <w:r w:rsidRPr="003C5CF1">
              <w:rPr>
                <w:rFonts w:hint="eastAsia"/>
              </w:rPr>
              <w:t>其它正整数</w:t>
            </w:r>
          </w:p>
        </w:tc>
        <w:tc>
          <w:tcPr>
            <w:tcW w:w="593" w:type="pct"/>
          </w:tcPr>
          <w:p w14:paraId="29D05A97" w14:textId="77777777" w:rsidR="00246EC0" w:rsidRPr="003C5CF1" w:rsidRDefault="00246EC0" w:rsidP="006A288E">
            <w:r w:rsidRPr="003C5CF1">
              <w:rPr>
                <w:rFonts w:hint="eastAsia"/>
              </w:rPr>
              <w:t>输入</w:t>
            </w:r>
          </w:p>
        </w:tc>
      </w:tr>
    </w:tbl>
    <w:p w14:paraId="0604B34D" w14:textId="77777777" w:rsidR="00A17AC6" w:rsidRPr="007C5978" w:rsidRDefault="00A17AC6" w:rsidP="00A17AC6">
      <w:pPr>
        <w:spacing w:line="360" w:lineRule="auto"/>
        <w:ind w:firstLineChars="200" w:firstLine="480"/>
        <w:rPr>
          <w:rFonts w:ascii="楷体" w:eastAsia="楷体" w:hAnsi="楷体"/>
          <w:sz w:val="24"/>
          <w:szCs w:val="24"/>
        </w:rPr>
      </w:pPr>
    </w:p>
    <w:p w14:paraId="7D5F39BB" w14:textId="77777777" w:rsidR="00A17AC6" w:rsidRPr="00785926" w:rsidRDefault="00A17AC6"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p w14:paraId="4936B3F1" w14:textId="116E12C1" w:rsidR="00A17AC6" w:rsidRPr="007C5978" w:rsidRDefault="00A17AC6" w:rsidP="00A17AC6">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00B61D15" w:rsidRPr="007C5978">
        <w:rPr>
          <w:rFonts w:ascii="楷体" w:eastAsia="楷体" w:hAnsi="楷体" w:hint="eastAsia"/>
          <w:sz w:val="24"/>
          <w:szCs w:val="24"/>
        </w:rPr>
        <w:t>r</w:t>
      </w:r>
      <w:r w:rsidR="00B61D15">
        <w:rPr>
          <w:rFonts w:ascii="楷体" w:eastAsia="楷体" w:hAnsi="楷体" w:hint="eastAsia"/>
          <w:sz w:val="24"/>
          <w:szCs w:val="24"/>
        </w:rPr>
        <w:t>egister</w:t>
      </w:r>
      <w:r w:rsidR="00B61D15" w:rsidRPr="007C5978">
        <w:rPr>
          <w:rFonts w:ascii="楷体" w:eastAsia="楷体" w:hAnsi="楷体" w:hint="eastAsia"/>
          <w:sz w:val="24"/>
          <w:szCs w:val="24"/>
        </w:rPr>
        <w:t>Finger</w:t>
      </w:r>
      <w:proofErr w:type="spellEnd"/>
      <w:r w:rsidR="00B61D15" w:rsidRPr="007C5978">
        <w:rPr>
          <w:rFonts w:ascii="楷体" w:eastAsia="楷体" w:hAnsi="楷体" w:hint="eastAsia"/>
          <w:sz w:val="24"/>
          <w:szCs w:val="24"/>
        </w:rPr>
        <w:t xml:space="preserve"> </w:t>
      </w:r>
      <w:r w:rsidRPr="007C5978">
        <w:rPr>
          <w:rFonts w:ascii="楷体" w:eastAsia="楷体" w:hAnsi="楷体" w:hint="eastAsia"/>
          <w:sz w:val="24"/>
          <w:szCs w:val="24"/>
        </w:rPr>
        <w:t>(</w:t>
      </w:r>
      <w:ins w:id="1" w:author="雒宏亮" w:date="2015-04-20T16:37:00Z">
        <w:r w:rsidR="003609A5" w:rsidRPr="007C5978">
          <w:rPr>
            <w:rFonts w:ascii="楷体" w:eastAsia="楷体" w:hAnsi="楷体" w:hint="eastAsia"/>
            <w:sz w:val="24"/>
            <w:szCs w:val="24"/>
          </w:rPr>
          <w:t>arg0,arg1,</w:t>
        </w:r>
        <w:r w:rsidR="003609A5">
          <w:rPr>
            <w:rFonts w:ascii="楷体" w:eastAsia="楷体" w:hAnsi="楷体" w:hint="eastAsia"/>
            <w:sz w:val="24"/>
            <w:szCs w:val="24"/>
          </w:rPr>
          <w:t>……</w:t>
        </w:r>
      </w:ins>
      <w:r w:rsidRPr="007C5978">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52A20BE0" w14:textId="77777777" w:rsidR="00A17AC6" w:rsidRPr="00462739" w:rsidRDefault="00D5677D" w:rsidP="005570ED">
      <w:pPr>
        <w:pStyle w:val="a8"/>
        <w:numPr>
          <w:ilvl w:val="0"/>
          <w:numId w:val="19"/>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A17AC6" w:rsidRPr="00462739">
        <w:rPr>
          <w:rFonts w:ascii="楷体" w:eastAsia="楷体" w:hAnsi="楷体"/>
          <w:sz w:val="24"/>
          <w:szCs w:val="24"/>
        </w:rPr>
        <w:t>[0]</w:t>
      </w:r>
      <w:r w:rsidR="00A17AC6" w:rsidRPr="00462739">
        <w:rPr>
          <w:rFonts w:ascii="楷体" w:eastAsia="楷体" w:hAnsi="楷体" w:hint="eastAsia"/>
          <w:sz w:val="24"/>
          <w:szCs w:val="24"/>
        </w:rPr>
        <w:t>为指示码，0为正确，其它为错误码；</w:t>
      </w:r>
    </w:p>
    <w:p w14:paraId="2DAE7CB9" w14:textId="77777777" w:rsidR="00A17AC6" w:rsidRPr="00462739" w:rsidRDefault="00A17AC6" w:rsidP="005570ED">
      <w:pPr>
        <w:pStyle w:val="a8"/>
        <w:numPr>
          <w:ilvl w:val="0"/>
          <w:numId w:val="19"/>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[0]为0，则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[1]为返回的</w:t>
      </w:r>
      <w:r w:rsidR="00246EC0">
        <w:rPr>
          <w:rFonts w:ascii="楷体" w:eastAsia="楷体" w:hAnsi="楷体" w:hint="eastAsia"/>
          <w:sz w:val="24"/>
          <w:szCs w:val="24"/>
        </w:rPr>
        <w:t>指纹仪厂商代码，和</w:t>
      </w:r>
      <w:proofErr w:type="spellStart"/>
      <w:r w:rsidR="00246EC0" w:rsidRPr="00246EC0">
        <w:rPr>
          <w:rFonts w:ascii="楷体" w:eastAsia="楷体" w:hAnsi="楷体"/>
          <w:sz w:val="24"/>
          <w:szCs w:val="24"/>
        </w:rPr>
        <w:t>strCompanyCode</w:t>
      </w:r>
      <w:proofErr w:type="spellEnd"/>
      <w:r w:rsidR="00246EC0" w:rsidRPr="00246EC0">
        <w:rPr>
          <w:rFonts w:ascii="楷体" w:eastAsia="楷体" w:hAnsi="楷体" w:hint="eastAsia"/>
          <w:sz w:val="24"/>
          <w:szCs w:val="24"/>
        </w:rPr>
        <w:t>的值相同，</w:t>
      </w:r>
      <w:proofErr w:type="spellStart"/>
      <w:r w:rsidR="00246EC0" w:rsidRPr="00246EC0">
        <w:rPr>
          <w:rFonts w:ascii="楷体" w:eastAsia="楷体" w:hAnsi="楷体" w:hint="eastAsia"/>
          <w:sz w:val="24"/>
          <w:szCs w:val="24"/>
        </w:rPr>
        <w:t>arrRet</w:t>
      </w:r>
      <w:proofErr w:type="spellEnd"/>
      <w:r w:rsidR="00246EC0" w:rsidRPr="00246EC0">
        <w:rPr>
          <w:rFonts w:ascii="楷体" w:eastAsia="楷体" w:hAnsi="楷体" w:hint="eastAsia"/>
          <w:sz w:val="24"/>
          <w:szCs w:val="24"/>
        </w:rPr>
        <w:t>[2]为采集的指纹特征码</w:t>
      </w:r>
      <w:r w:rsidRPr="00462739">
        <w:rPr>
          <w:rFonts w:ascii="楷体" w:eastAsia="楷体" w:hAnsi="楷体" w:hint="eastAsia"/>
          <w:sz w:val="24"/>
          <w:szCs w:val="24"/>
        </w:rPr>
        <w:t>；</w:t>
      </w:r>
    </w:p>
    <w:p w14:paraId="19F391B6" w14:textId="77777777" w:rsidR="00A17AC6" w:rsidRPr="00462739" w:rsidRDefault="00A17AC6" w:rsidP="005570ED">
      <w:pPr>
        <w:pStyle w:val="a8"/>
        <w:numPr>
          <w:ilvl w:val="0"/>
          <w:numId w:val="19"/>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[1]为错误描述。</w:t>
      </w:r>
    </w:p>
    <w:p w14:paraId="3029B80D" w14:textId="77777777" w:rsidR="00A17AC6" w:rsidRPr="007C5978" w:rsidRDefault="00A17AC6" w:rsidP="00A17AC6">
      <w:pPr>
        <w:spacing w:line="360" w:lineRule="auto"/>
        <w:ind w:firstLineChars="200" w:firstLine="480"/>
        <w:rPr>
          <w:rFonts w:ascii="楷体" w:eastAsia="楷体" w:hAnsi="楷体"/>
          <w:sz w:val="24"/>
          <w:szCs w:val="24"/>
        </w:rPr>
      </w:pPr>
    </w:p>
    <w:p w14:paraId="4B86A8C2" w14:textId="77777777" w:rsidR="00A17AC6" w:rsidRPr="00785926" w:rsidRDefault="00A17AC6"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参数默认值</w:t>
      </w:r>
    </w:p>
    <w:p w14:paraId="0804F2BF" w14:textId="77777777" w:rsidR="00A17AC6" w:rsidRPr="007C5978" w:rsidRDefault="00A17AC6" w:rsidP="00A17AC6">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A17AC6" w:rsidRPr="003C5CF1" w14:paraId="42A5B4ED" w14:textId="77777777" w:rsidTr="006A288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40E13BD0" w14:textId="77777777" w:rsidR="00A17AC6" w:rsidRPr="003C5CF1" w:rsidRDefault="00A17AC6" w:rsidP="006A288E">
            <w:r w:rsidRPr="003C5CF1">
              <w:rPr>
                <w:rFonts w:hint="eastAsia"/>
              </w:rPr>
              <w:lastRenderedPageBreak/>
              <w:t>参数名</w:t>
            </w:r>
          </w:p>
        </w:tc>
        <w:tc>
          <w:tcPr>
            <w:tcW w:w="3399" w:type="dxa"/>
          </w:tcPr>
          <w:p w14:paraId="1BC07DC5" w14:textId="77777777" w:rsidR="00A17AC6" w:rsidRPr="003C5CF1" w:rsidRDefault="00A17AC6" w:rsidP="006A288E">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A17AC6" w:rsidRPr="003C5CF1" w14:paraId="5C31F0E9"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A1AB113" w14:textId="77777777" w:rsidR="00A17AC6" w:rsidRPr="005F0C29" w:rsidRDefault="00A17AC6" w:rsidP="006A288E">
            <w:pPr>
              <w:rPr>
                <w:rFonts w:asciiTheme="minorHAnsi" w:hAnsiTheme="minorHAnsi" w:cstheme="minorHAnsi"/>
                <w:b w:val="0"/>
              </w:rPr>
            </w:pPr>
            <w:proofErr w:type="spellStart"/>
            <w:r w:rsidRPr="005F0C29">
              <w:rPr>
                <w:rFonts w:asciiTheme="minorHAnsi" w:hAnsiTheme="minorHAnsi" w:cstheme="minorHAnsi"/>
                <w:b w:val="0"/>
              </w:rPr>
              <w:t>strTimeout</w:t>
            </w:r>
            <w:proofErr w:type="spellEnd"/>
          </w:p>
        </w:tc>
        <w:tc>
          <w:tcPr>
            <w:tcW w:w="3399" w:type="dxa"/>
          </w:tcPr>
          <w:p w14:paraId="1D0822F6" w14:textId="77777777" w:rsidR="00A17AC6" w:rsidRPr="005F0C29" w:rsidRDefault="00D1078F" w:rsidP="006A288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20</w:t>
            </w:r>
          </w:p>
        </w:tc>
      </w:tr>
    </w:tbl>
    <w:p w14:paraId="1A762CF0" w14:textId="77777777" w:rsidR="00A17AC6" w:rsidRPr="007C5978" w:rsidRDefault="00A17AC6" w:rsidP="006623BD">
      <w:pPr>
        <w:spacing w:line="360" w:lineRule="auto"/>
        <w:rPr>
          <w:rFonts w:ascii="楷体" w:eastAsia="楷体" w:hAnsi="楷体"/>
          <w:sz w:val="24"/>
          <w:szCs w:val="24"/>
        </w:rPr>
      </w:pPr>
    </w:p>
    <w:p w14:paraId="42A6A2B1" w14:textId="77777777" w:rsidR="00C63D53" w:rsidRDefault="006A288E"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读取</w:t>
      </w:r>
      <w:r w:rsidR="00A17AC6">
        <w:rPr>
          <w:rFonts w:ascii="微软雅黑" w:eastAsia="微软雅黑" w:hAnsi="微软雅黑" w:hint="eastAsia"/>
          <w:b/>
          <w:sz w:val="30"/>
          <w:szCs w:val="30"/>
        </w:rPr>
        <w:t>指纹特征</w:t>
      </w:r>
    </w:p>
    <w:p w14:paraId="0DBC404A" w14:textId="77777777" w:rsidR="003B6A2B" w:rsidRPr="003B6A2B" w:rsidRDefault="003B6A2B" w:rsidP="003B6A2B">
      <w:pPr>
        <w:spacing w:line="360" w:lineRule="auto"/>
        <w:ind w:firstLineChars="200" w:firstLine="480"/>
        <w:rPr>
          <w:rFonts w:ascii="楷体" w:eastAsia="楷体" w:hAnsi="楷体"/>
          <w:sz w:val="24"/>
          <w:szCs w:val="24"/>
        </w:rPr>
      </w:pPr>
      <w:r>
        <w:rPr>
          <w:rFonts w:ascii="楷体" w:eastAsia="楷体" w:hAnsi="楷体" w:hint="eastAsia"/>
          <w:sz w:val="24"/>
          <w:szCs w:val="24"/>
        </w:rPr>
        <w:t>实时采集的指纹特征信息，将和指纹模板作指纹验证。</w:t>
      </w:r>
    </w:p>
    <w:p w14:paraId="09FAFE26" w14:textId="77777777" w:rsidR="00F642DC" w:rsidRPr="00785926" w:rsidRDefault="00F35E3D"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接口定义</w:t>
      </w:r>
    </w:p>
    <w:p w14:paraId="7CF4B22C" w14:textId="46D23846" w:rsidR="00F35E3D" w:rsidRPr="007C5978" w:rsidRDefault="00645312" w:rsidP="007C5978">
      <w:pPr>
        <w:spacing w:line="360" w:lineRule="auto"/>
        <w:ind w:firstLineChars="200" w:firstLine="480"/>
        <w:rPr>
          <w:rFonts w:ascii="楷体" w:eastAsia="楷体" w:hAnsi="楷体"/>
          <w:sz w:val="24"/>
          <w:szCs w:val="24"/>
        </w:rPr>
      </w:pPr>
      <w:proofErr w:type="gramStart"/>
      <w:r w:rsidRPr="007C5978">
        <w:rPr>
          <w:rFonts w:ascii="楷体" w:eastAsia="楷体" w:hAnsi="楷体" w:hint="eastAsia"/>
          <w:sz w:val="24"/>
          <w:szCs w:val="24"/>
        </w:rPr>
        <w:t>String[</w:t>
      </w:r>
      <w:proofErr w:type="gramEnd"/>
      <w:r w:rsidRPr="007C5978">
        <w:rPr>
          <w:rFonts w:ascii="楷体" w:eastAsia="楷体" w:hAnsi="楷体" w:hint="eastAsia"/>
          <w:sz w:val="24"/>
          <w:szCs w:val="24"/>
        </w:rPr>
        <w:t xml:space="preserve">] </w:t>
      </w:r>
      <w:proofErr w:type="spellStart"/>
      <w:r w:rsidRPr="007C5978">
        <w:rPr>
          <w:rFonts w:ascii="楷体" w:eastAsia="楷体" w:hAnsi="楷体" w:hint="eastAsia"/>
          <w:sz w:val="24"/>
          <w:szCs w:val="24"/>
        </w:rPr>
        <w:t>readFinger</w:t>
      </w:r>
      <w:proofErr w:type="spellEnd"/>
      <w:r w:rsidRPr="007C5978">
        <w:rPr>
          <w:rFonts w:ascii="楷体" w:eastAsia="楷体" w:hAnsi="楷体" w:hint="eastAsia"/>
          <w:sz w:val="24"/>
          <w:szCs w:val="24"/>
        </w:rPr>
        <w:t>(</w:t>
      </w:r>
      <w:r w:rsidR="00246EC0">
        <w:rPr>
          <w:rFonts w:ascii="楷体" w:eastAsia="楷体" w:hAnsi="楷体" w:hint="eastAsia"/>
          <w:sz w:val="24"/>
          <w:szCs w:val="24"/>
        </w:rPr>
        <w:t xml:space="preserve">String </w:t>
      </w:r>
      <w:proofErr w:type="spellStart"/>
      <w:r w:rsidR="00246EC0" w:rsidRPr="00246EC0">
        <w:rPr>
          <w:rFonts w:ascii="楷体" w:eastAsia="楷体" w:hAnsi="楷体"/>
          <w:sz w:val="24"/>
          <w:szCs w:val="24"/>
        </w:rPr>
        <w:t>strCompanyCode</w:t>
      </w:r>
      <w:proofErr w:type="spellEnd"/>
      <w:r w:rsidR="00246EC0" w:rsidRPr="00246EC0">
        <w:rPr>
          <w:rFonts w:ascii="楷体" w:eastAsia="楷体" w:hAnsi="楷体" w:hint="eastAsia"/>
          <w:sz w:val="24"/>
          <w:szCs w:val="24"/>
        </w:rPr>
        <w:t>,</w:t>
      </w:r>
      <w:r w:rsidR="00246EC0">
        <w:rPr>
          <w:rFonts w:ascii="楷体" w:eastAsia="楷体" w:hAnsi="楷体" w:hint="eastAsia"/>
          <w:sz w:val="24"/>
          <w:szCs w:val="24"/>
        </w:rPr>
        <w:t xml:space="preserve"> </w:t>
      </w:r>
      <w:r w:rsidRPr="007C5978">
        <w:rPr>
          <w:rFonts w:ascii="楷体" w:eastAsia="楷体" w:hAnsi="楷体" w:hint="eastAsia"/>
          <w:sz w:val="24"/>
          <w:szCs w:val="24"/>
        </w:rPr>
        <w:t xml:space="preserve">String </w:t>
      </w:r>
      <w:proofErr w:type="spellStart"/>
      <w:r w:rsidRPr="007C5978">
        <w:rPr>
          <w:rFonts w:ascii="楷体" w:eastAsia="楷体" w:hAnsi="楷体" w:hint="eastAsia"/>
          <w:sz w:val="24"/>
          <w:szCs w:val="24"/>
        </w:rPr>
        <w:t>strTimeout</w:t>
      </w:r>
      <w:proofErr w:type="spellEnd"/>
      <w:r w:rsidRPr="007C5978">
        <w:rPr>
          <w:rFonts w:ascii="楷体" w:eastAsia="楷体" w:hAnsi="楷体" w:hint="eastAsia"/>
          <w:sz w:val="24"/>
          <w:szCs w:val="24"/>
        </w:rPr>
        <w:t>)</w:t>
      </w:r>
    </w:p>
    <w:p w14:paraId="52642EEE" w14:textId="77777777" w:rsidR="00F35E3D" w:rsidRPr="00785926" w:rsidRDefault="00F35E3D"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AF377C" w:rsidRPr="003C5CF1" w14:paraId="38C3F64F" w14:textId="77777777" w:rsidTr="003C5CF1">
        <w:trPr>
          <w:trHeight w:val="248"/>
        </w:trPr>
        <w:tc>
          <w:tcPr>
            <w:tcW w:w="336" w:type="pct"/>
            <w:shd w:val="clear" w:color="auto" w:fill="C0C0C0"/>
          </w:tcPr>
          <w:p w14:paraId="68693E7E" w14:textId="77777777" w:rsidR="00AF377C" w:rsidRPr="003C5CF1" w:rsidRDefault="00AF377C" w:rsidP="003C5CF1">
            <w:r w:rsidRPr="003C5CF1">
              <w:t>序号</w:t>
            </w:r>
          </w:p>
        </w:tc>
        <w:tc>
          <w:tcPr>
            <w:tcW w:w="1003" w:type="pct"/>
            <w:shd w:val="clear" w:color="auto" w:fill="C0C0C0"/>
          </w:tcPr>
          <w:p w14:paraId="288F6667" w14:textId="77777777" w:rsidR="00AF377C" w:rsidRPr="003C5CF1" w:rsidRDefault="00AF377C" w:rsidP="003C5CF1">
            <w:r w:rsidRPr="003C5CF1">
              <w:t>接口字段</w:t>
            </w:r>
          </w:p>
        </w:tc>
        <w:tc>
          <w:tcPr>
            <w:tcW w:w="1104" w:type="pct"/>
            <w:shd w:val="clear" w:color="auto" w:fill="C0C0C0"/>
          </w:tcPr>
          <w:p w14:paraId="20585636" w14:textId="77777777" w:rsidR="00AF377C" w:rsidRPr="003C5CF1" w:rsidRDefault="00AF377C" w:rsidP="003C5CF1">
            <w:r w:rsidRPr="003C5CF1">
              <w:rPr>
                <w:rFonts w:hint="eastAsia"/>
              </w:rPr>
              <w:t>接口字段说明</w:t>
            </w:r>
          </w:p>
        </w:tc>
        <w:tc>
          <w:tcPr>
            <w:tcW w:w="425" w:type="pct"/>
            <w:shd w:val="clear" w:color="auto" w:fill="C0C0C0"/>
          </w:tcPr>
          <w:p w14:paraId="77F01275" w14:textId="77777777" w:rsidR="00AF377C" w:rsidRPr="003C5CF1" w:rsidRDefault="00AF377C" w:rsidP="003C5CF1">
            <w:r w:rsidRPr="003C5CF1">
              <w:t>类型</w:t>
            </w:r>
          </w:p>
        </w:tc>
        <w:tc>
          <w:tcPr>
            <w:tcW w:w="425" w:type="pct"/>
            <w:shd w:val="clear" w:color="auto" w:fill="C0C0C0"/>
          </w:tcPr>
          <w:p w14:paraId="5000FF39" w14:textId="77777777" w:rsidR="00AF377C" w:rsidRPr="003C5CF1" w:rsidRDefault="00AF377C" w:rsidP="003C5CF1">
            <w:r w:rsidRPr="003C5CF1">
              <w:t>长度</w:t>
            </w:r>
          </w:p>
        </w:tc>
        <w:tc>
          <w:tcPr>
            <w:tcW w:w="1114" w:type="pct"/>
            <w:shd w:val="clear" w:color="auto" w:fill="C0C0C0"/>
          </w:tcPr>
          <w:p w14:paraId="514C1D20" w14:textId="77777777" w:rsidR="00AF377C" w:rsidRPr="003C5CF1" w:rsidRDefault="00AF377C" w:rsidP="003C5CF1">
            <w:r w:rsidRPr="003C5CF1">
              <w:rPr>
                <w:rFonts w:hint="eastAsia"/>
              </w:rPr>
              <w:t>备注</w:t>
            </w:r>
          </w:p>
        </w:tc>
        <w:tc>
          <w:tcPr>
            <w:tcW w:w="593" w:type="pct"/>
            <w:shd w:val="clear" w:color="auto" w:fill="C0C0C0"/>
          </w:tcPr>
          <w:p w14:paraId="70063248" w14:textId="77777777" w:rsidR="00AF377C" w:rsidRPr="003C5CF1" w:rsidRDefault="00AF377C" w:rsidP="003C5CF1">
            <w:r w:rsidRPr="003C5CF1">
              <w:rPr>
                <w:rFonts w:hint="eastAsia"/>
              </w:rPr>
              <w:t>输入</w:t>
            </w:r>
            <w:r w:rsidRPr="003C5CF1">
              <w:rPr>
                <w:rFonts w:hint="eastAsia"/>
              </w:rPr>
              <w:t>/</w:t>
            </w:r>
            <w:r w:rsidRPr="003C5CF1">
              <w:rPr>
                <w:rFonts w:hint="eastAsia"/>
              </w:rPr>
              <w:t>输出</w:t>
            </w:r>
          </w:p>
        </w:tc>
      </w:tr>
      <w:tr w:rsidR="00246EC0" w:rsidRPr="003C5CF1" w14:paraId="53F01606" w14:textId="77777777" w:rsidTr="003C5CF1">
        <w:trPr>
          <w:trHeight w:val="193"/>
        </w:trPr>
        <w:tc>
          <w:tcPr>
            <w:tcW w:w="336" w:type="pct"/>
          </w:tcPr>
          <w:p w14:paraId="50CCFBCE" w14:textId="77777777" w:rsidR="00246EC0" w:rsidRPr="003C5CF1" w:rsidRDefault="00246EC0" w:rsidP="009B0990">
            <w:r>
              <w:rPr>
                <w:rFonts w:hint="eastAsia"/>
              </w:rPr>
              <w:t>1</w:t>
            </w:r>
          </w:p>
        </w:tc>
        <w:tc>
          <w:tcPr>
            <w:tcW w:w="1003" w:type="pct"/>
          </w:tcPr>
          <w:p w14:paraId="62E4F622" w14:textId="77777777" w:rsidR="00246EC0" w:rsidRPr="003C5CF1" w:rsidRDefault="00246EC0" w:rsidP="009B0990">
            <w:proofErr w:type="spellStart"/>
            <w:r w:rsidRPr="00246EC0">
              <w:t>strCompanyCode</w:t>
            </w:r>
            <w:proofErr w:type="spellEnd"/>
          </w:p>
        </w:tc>
        <w:tc>
          <w:tcPr>
            <w:tcW w:w="1104" w:type="pct"/>
          </w:tcPr>
          <w:p w14:paraId="04C37090" w14:textId="77777777" w:rsidR="00246EC0" w:rsidRPr="003C5CF1" w:rsidRDefault="00246EC0" w:rsidP="009B0990">
            <w:r>
              <w:rPr>
                <w:rFonts w:hint="eastAsia"/>
              </w:rPr>
              <w:t>指纹仪厂商代码</w:t>
            </w:r>
          </w:p>
        </w:tc>
        <w:tc>
          <w:tcPr>
            <w:tcW w:w="425" w:type="pct"/>
          </w:tcPr>
          <w:p w14:paraId="58C2019A" w14:textId="77777777" w:rsidR="00246EC0" w:rsidRPr="003C5CF1" w:rsidRDefault="00246EC0" w:rsidP="009B0990">
            <w:r>
              <w:rPr>
                <w:rFonts w:hint="eastAsia"/>
              </w:rPr>
              <w:t>String</w:t>
            </w:r>
          </w:p>
        </w:tc>
        <w:tc>
          <w:tcPr>
            <w:tcW w:w="425" w:type="pct"/>
          </w:tcPr>
          <w:p w14:paraId="25C4611D" w14:textId="77777777" w:rsidR="00246EC0" w:rsidRPr="003C5CF1" w:rsidRDefault="00246EC0" w:rsidP="009B0990"/>
        </w:tc>
        <w:tc>
          <w:tcPr>
            <w:tcW w:w="1114" w:type="pct"/>
          </w:tcPr>
          <w:p w14:paraId="79CE6C26" w14:textId="77777777" w:rsidR="00246EC0" w:rsidRPr="003C5CF1" w:rsidRDefault="00246EC0" w:rsidP="009B0990"/>
        </w:tc>
        <w:tc>
          <w:tcPr>
            <w:tcW w:w="593" w:type="pct"/>
          </w:tcPr>
          <w:p w14:paraId="7F17ED1B" w14:textId="77777777" w:rsidR="00246EC0" w:rsidRPr="003C5CF1" w:rsidRDefault="00246EC0" w:rsidP="009B0990">
            <w:r w:rsidRPr="003C5CF1">
              <w:rPr>
                <w:rFonts w:hint="eastAsia"/>
              </w:rPr>
              <w:t>输入</w:t>
            </w:r>
          </w:p>
        </w:tc>
      </w:tr>
      <w:tr w:rsidR="00246EC0" w:rsidRPr="003C5CF1" w14:paraId="596055DB" w14:textId="77777777" w:rsidTr="003C5CF1">
        <w:trPr>
          <w:trHeight w:val="193"/>
        </w:trPr>
        <w:tc>
          <w:tcPr>
            <w:tcW w:w="336" w:type="pct"/>
          </w:tcPr>
          <w:p w14:paraId="3C89CFB4" w14:textId="09C5BE2F" w:rsidR="00246EC0" w:rsidRPr="003C5CF1" w:rsidRDefault="00C627D5" w:rsidP="003C5CF1">
            <w:r>
              <w:rPr>
                <w:rFonts w:hint="eastAsia"/>
              </w:rPr>
              <w:t>2</w:t>
            </w:r>
          </w:p>
        </w:tc>
        <w:tc>
          <w:tcPr>
            <w:tcW w:w="1003" w:type="pct"/>
          </w:tcPr>
          <w:p w14:paraId="0DF1F8F9" w14:textId="77777777" w:rsidR="00246EC0" w:rsidRPr="003C5CF1" w:rsidRDefault="00246EC0" w:rsidP="003C5CF1">
            <w:proofErr w:type="spellStart"/>
            <w:r w:rsidRPr="003C5CF1">
              <w:rPr>
                <w:rFonts w:hint="eastAsia"/>
              </w:rPr>
              <w:t>strTimeout</w:t>
            </w:r>
            <w:proofErr w:type="spellEnd"/>
          </w:p>
        </w:tc>
        <w:tc>
          <w:tcPr>
            <w:tcW w:w="1104" w:type="pct"/>
          </w:tcPr>
          <w:p w14:paraId="16E90E00" w14:textId="77777777" w:rsidR="00246EC0" w:rsidRPr="003C5CF1" w:rsidRDefault="00246EC0" w:rsidP="003C5CF1">
            <w:r w:rsidRPr="003C5CF1">
              <w:rPr>
                <w:rFonts w:hint="eastAsia"/>
              </w:rPr>
              <w:t>超时间隔</w:t>
            </w:r>
          </w:p>
        </w:tc>
        <w:tc>
          <w:tcPr>
            <w:tcW w:w="425" w:type="pct"/>
          </w:tcPr>
          <w:p w14:paraId="05CAC98E" w14:textId="77777777" w:rsidR="00246EC0" w:rsidRPr="003C5CF1" w:rsidRDefault="00246EC0" w:rsidP="003C5CF1">
            <w:r w:rsidRPr="003C5CF1">
              <w:rPr>
                <w:rFonts w:hint="eastAsia"/>
              </w:rPr>
              <w:t>String</w:t>
            </w:r>
          </w:p>
        </w:tc>
        <w:tc>
          <w:tcPr>
            <w:tcW w:w="425" w:type="pct"/>
          </w:tcPr>
          <w:p w14:paraId="4FA2FEDD" w14:textId="77777777" w:rsidR="00246EC0" w:rsidRPr="003C5CF1" w:rsidRDefault="00246EC0" w:rsidP="003C5CF1"/>
        </w:tc>
        <w:tc>
          <w:tcPr>
            <w:tcW w:w="1114" w:type="pct"/>
          </w:tcPr>
          <w:p w14:paraId="3B18398E" w14:textId="77777777" w:rsidR="00246EC0" w:rsidRPr="003C5CF1" w:rsidRDefault="00246EC0" w:rsidP="003C5CF1">
            <w:r w:rsidRPr="003C5CF1">
              <w:rPr>
                <w:rFonts w:hint="eastAsia"/>
              </w:rPr>
              <w:t>默认</w:t>
            </w:r>
            <w:r w:rsidR="00D1078F">
              <w:rPr>
                <w:rFonts w:hint="eastAsia"/>
              </w:rPr>
              <w:t>20</w:t>
            </w:r>
            <w:r w:rsidRPr="003C5CF1">
              <w:rPr>
                <w:rFonts w:hint="eastAsia"/>
              </w:rPr>
              <w:t>秒；</w:t>
            </w:r>
          </w:p>
          <w:p w14:paraId="2B64CB30" w14:textId="77777777" w:rsidR="00246EC0" w:rsidRPr="003C5CF1" w:rsidRDefault="00246EC0" w:rsidP="003C5CF1">
            <w:r w:rsidRPr="003C5CF1">
              <w:rPr>
                <w:rFonts w:hint="eastAsia"/>
              </w:rPr>
              <w:t>其它正整数</w:t>
            </w:r>
          </w:p>
        </w:tc>
        <w:tc>
          <w:tcPr>
            <w:tcW w:w="593" w:type="pct"/>
          </w:tcPr>
          <w:p w14:paraId="54D3B8AB" w14:textId="77777777" w:rsidR="00246EC0" w:rsidRPr="003C5CF1" w:rsidRDefault="00246EC0" w:rsidP="003C5CF1">
            <w:r w:rsidRPr="003C5CF1">
              <w:rPr>
                <w:rFonts w:hint="eastAsia"/>
              </w:rPr>
              <w:t>输入</w:t>
            </w:r>
          </w:p>
        </w:tc>
      </w:tr>
    </w:tbl>
    <w:p w14:paraId="5FCA9550" w14:textId="77777777" w:rsidR="00F35E3D" w:rsidRPr="007C5978" w:rsidRDefault="00F35E3D" w:rsidP="007C5978">
      <w:pPr>
        <w:spacing w:line="360" w:lineRule="auto"/>
        <w:ind w:firstLineChars="200" w:firstLine="480"/>
        <w:rPr>
          <w:rFonts w:ascii="楷体" w:eastAsia="楷体" w:hAnsi="楷体"/>
          <w:sz w:val="24"/>
          <w:szCs w:val="24"/>
        </w:rPr>
      </w:pPr>
    </w:p>
    <w:p w14:paraId="79CF0755" w14:textId="77777777" w:rsidR="00F35E3D" w:rsidRPr="00785926" w:rsidRDefault="00F35E3D"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返回值说明</w:t>
      </w:r>
    </w:p>
    <w:p w14:paraId="16594FF4" w14:textId="021DC202" w:rsidR="00911C24" w:rsidRPr="007C5978" w:rsidRDefault="00911C24"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 xml:space="preserve"> = </w:t>
      </w:r>
      <w:proofErr w:type="spellStart"/>
      <w:r w:rsidRPr="007C5978">
        <w:rPr>
          <w:rFonts w:ascii="楷体" w:eastAsia="楷体" w:hAnsi="楷体" w:hint="eastAsia"/>
          <w:sz w:val="24"/>
          <w:szCs w:val="24"/>
        </w:rPr>
        <w:t>readFinger</w:t>
      </w:r>
      <w:proofErr w:type="spellEnd"/>
      <w:r w:rsidRPr="007C5978">
        <w:rPr>
          <w:rFonts w:ascii="楷体" w:eastAsia="楷体" w:hAnsi="楷体" w:hint="eastAsia"/>
          <w:sz w:val="24"/>
          <w:szCs w:val="24"/>
        </w:rPr>
        <w:t>(</w:t>
      </w:r>
      <w:r w:rsidR="003609A5" w:rsidRPr="007C5978">
        <w:rPr>
          <w:rFonts w:ascii="楷体" w:eastAsia="楷体" w:hAnsi="楷体" w:hint="eastAsia"/>
          <w:sz w:val="24"/>
          <w:szCs w:val="24"/>
        </w:rPr>
        <w:t>arg0,arg1,</w:t>
      </w:r>
      <w:r w:rsidR="003609A5">
        <w:rPr>
          <w:rFonts w:ascii="楷体" w:eastAsia="楷体" w:hAnsi="楷体" w:hint="eastAsia"/>
          <w:sz w:val="24"/>
          <w:szCs w:val="24"/>
        </w:rPr>
        <w:t>……</w:t>
      </w:r>
      <w:r w:rsidRPr="007C5978">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sidRPr="007C5978">
        <w:rPr>
          <w:rFonts w:ascii="楷体" w:eastAsia="楷体" w:hAnsi="楷体" w:hint="eastAsia"/>
          <w:sz w:val="24"/>
          <w:szCs w:val="24"/>
        </w:rPr>
        <w:t>的规则为；</w:t>
      </w:r>
    </w:p>
    <w:p w14:paraId="7B5CF1B8" w14:textId="77777777" w:rsidR="00911C24" w:rsidRPr="00462739" w:rsidRDefault="00D5677D" w:rsidP="005570ED">
      <w:pPr>
        <w:pStyle w:val="a8"/>
        <w:numPr>
          <w:ilvl w:val="0"/>
          <w:numId w:val="20"/>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911C24" w:rsidRPr="00462739">
        <w:rPr>
          <w:rFonts w:ascii="楷体" w:eastAsia="楷体" w:hAnsi="楷体"/>
          <w:sz w:val="24"/>
          <w:szCs w:val="24"/>
        </w:rPr>
        <w:t>[0]</w:t>
      </w:r>
      <w:r w:rsidR="00911C24" w:rsidRPr="00462739">
        <w:rPr>
          <w:rFonts w:ascii="楷体" w:eastAsia="楷体" w:hAnsi="楷体" w:hint="eastAsia"/>
          <w:sz w:val="24"/>
          <w:szCs w:val="24"/>
        </w:rPr>
        <w:t>为指示码，0为正确，其它为错误码；</w:t>
      </w:r>
    </w:p>
    <w:p w14:paraId="37B214E2" w14:textId="77777777" w:rsidR="00911C24" w:rsidRPr="00462739" w:rsidRDefault="00911C24" w:rsidP="005570ED">
      <w:pPr>
        <w:pStyle w:val="a8"/>
        <w:numPr>
          <w:ilvl w:val="0"/>
          <w:numId w:val="20"/>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[0]为0，</w:t>
      </w:r>
      <w:r w:rsidR="00246EC0" w:rsidRPr="00462739">
        <w:rPr>
          <w:rFonts w:ascii="楷体" w:eastAsia="楷体" w:hAnsi="楷体" w:hint="eastAsia"/>
          <w:sz w:val="24"/>
          <w:szCs w:val="24"/>
        </w:rPr>
        <w:t>则</w:t>
      </w:r>
      <w:proofErr w:type="spellStart"/>
      <w:r w:rsidR="00246EC0">
        <w:rPr>
          <w:rFonts w:ascii="楷体" w:eastAsia="楷体" w:hAnsi="楷体" w:hint="eastAsia"/>
          <w:sz w:val="24"/>
          <w:szCs w:val="24"/>
        </w:rPr>
        <w:t>aryRet</w:t>
      </w:r>
      <w:proofErr w:type="spellEnd"/>
      <w:r w:rsidR="00246EC0" w:rsidRPr="00462739">
        <w:rPr>
          <w:rFonts w:ascii="楷体" w:eastAsia="楷体" w:hAnsi="楷体" w:hint="eastAsia"/>
          <w:sz w:val="24"/>
          <w:szCs w:val="24"/>
        </w:rPr>
        <w:t>[1]为返回的</w:t>
      </w:r>
      <w:r w:rsidR="00246EC0">
        <w:rPr>
          <w:rFonts w:ascii="楷体" w:eastAsia="楷体" w:hAnsi="楷体" w:hint="eastAsia"/>
          <w:sz w:val="24"/>
          <w:szCs w:val="24"/>
        </w:rPr>
        <w:t>指纹仪厂商代码，和</w:t>
      </w:r>
      <w:proofErr w:type="spellStart"/>
      <w:r w:rsidR="00246EC0" w:rsidRPr="00246EC0">
        <w:rPr>
          <w:rFonts w:ascii="楷体" w:eastAsia="楷体" w:hAnsi="楷体"/>
          <w:sz w:val="24"/>
          <w:szCs w:val="24"/>
        </w:rPr>
        <w:t>strCompanyCode</w:t>
      </w:r>
      <w:proofErr w:type="spellEnd"/>
      <w:r w:rsidR="00246EC0" w:rsidRPr="00246EC0">
        <w:rPr>
          <w:rFonts w:ascii="楷体" w:eastAsia="楷体" w:hAnsi="楷体" w:hint="eastAsia"/>
          <w:sz w:val="24"/>
          <w:szCs w:val="24"/>
        </w:rPr>
        <w:t>的值相同，</w:t>
      </w:r>
      <w:proofErr w:type="spellStart"/>
      <w:r w:rsidR="00246EC0" w:rsidRPr="00246EC0">
        <w:rPr>
          <w:rFonts w:ascii="楷体" w:eastAsia="楷体" w:hAnsi="楷体" w:hint="eastAsia"/>
          <w:sz w:val="24"/>
          <w:szCs w:val="24"/>
        </w:rPr>
        <w:t>arrRet</w:t>
      </w:r>
      <w:proofErr w:type="spellEnd"/>
      <w:r w:rsidR="00246EC0" w:rsidRPr="00246EC0">
        <w:rPr>
          <w:rFonts w:ascii="楷体" w:eastAsia="楷体" w:hAnsi="楷体" w:hint="eastAsia"/>
          <w:sz w:val="24"/>
          <w:szCs w:val="24"/>
        </w:rPr>
        <w:t>[2]为采集的指纹特征码</w:t>
      </w:r>
      <w:r w:rsidRPr="00462739">
        <w:rPr>
          <w:rFonts w:ascii="楷体" w:eastAsia="楷体" w:hAnsi="楷体" w:hint="eastAsia"/>
          <w:sz w:val="24"/>
          <w:szCs w:val="24"/>
        </w:rPr>
        <w:t>；</w:t>
      </w:r>
    </w:p>
    <w:p w14:paraId="45D7F173" w14:textId="77777777" w:rsidR="00F35E3D" w:rsidRPr="00462739" w:rsidRDefault="00911C24" w:rsidP="005570ED">
      <w:pPr>
        <w:pStyle w:val="a8"/>
        <w:numPr>
          <w:ilvl w:val="0"/>
          <w:numId w:val="20"/>
        </w:numPr>
        <w:spacing w:line="360" w:lineRule="auto"/>
        <w:ind w:firstLineChars="0"/>
        <w:rPr>
          <w:rFonts w:ascii="楷体" w:eastAsia="楷体" w:hAnsi="楷体"/>
          <w:sz w:val="24"/>
          <w:szCs w:val="24"/>
        </w:rPr>
      </w:pPr>
      <w:r w:rsidRPr="00462739">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[0]为1，则</w:t>
      </w:r>
      <w:proofErr w:type="spellStart"/>
      <w:r w:rsidR="00D5677D">
        <w:rPr>
          <w:rFonts w:ascii="楷体" w:eastAsia="楷体" w:hAnsi="楷体" w:hint="eastAsia"/>
          <w:sz w:val="24"/>
          <w:szCs w:val="24"/>
        </w:rPr>
        <w:t>aryRet</w:t>
      </w:r>
      <w:proofErr w:type="spellEnd"/>
      <w:r w:rsidRPr="00462739">
        <w:rPr>
          <w:rFonts w:ascii="楷体" w:eastAsia="楷体" w:hAnsi="楷体" w:hint="eastAsia"/>
          <w:sz w:val="24"/>
          <w:szCs w:val="24"/>
        </w:rPr>
        <w:t>[1]为错误描述。</w:t>
      </w:r>
    </w:p>
    <w:p w14:paraId="0856B055" w14:textId="77777777" w:rsidR="00F35E3D" w:rsidRPr="007C5978" w:rsidRDefault="00F35E3D" w:rsidP="007C5978">
      <w:pPr>
        <w:spacing w:line="360" w:lineRule="auto"/>
        <w:ind w:firstLineChars="200" w:firstLine="480"/>
        <w:rPr>
          <w:rFonts w:ascii="楷体" w:eastAsia="楷体" w:hAnsi="楷体"/>
          <w:sz w:val="24"/>
          <w:szCs w:val="24"/>
        </w:rPr>
      </w:pPr>
    </w:p>
    <w:p w14:paraId="00B76168" w14:textId="77777777" w:rsidR="00F35E3D" w:rsidRPr="00785926" w:rsidRDefault="00F35E3D" w:rsidP="005570ED">
      <w:pPr>
        <w:pStyle w:val="a8"/>
        <w:numPr>
          <w:ilvl w:val="2"/>
          <w:numId w:val="21"/>
        </w:numPr>
        <w:ind w:firstLineChars="0"/>
        <w:outlineLvl w:val="2"/>
        <w:rPr>
          <w:rFonts w:ascii="微软雅黑" w:eastAsia="微软雅黑" w:hAnsi="微软雅黑"/>
          <w:b/>
          <w:sz w:val="28"/>
          <w:szCs w:val="28"/>
        </w:rPr>
      </w:pPr>
      <w:r w:rsidRPr="00785926">
        <w:rPr>
          <w:rFonts w:ascii="微软雅黑" w:eastAsia="微软雅黑" w:hAnsi="微软雅黑" w:hint="eastAsia"/>
          <w:b/>
          <w:sz w:val="28"/>
          <w:szCs w:val="28"/>
        </w:rPr>
        <w:t>参数默认值</w:t>
      </w:r>
    </w:p>
    <w:p w14:paraId="162092EC" w14:textId="77777777" w:rsidR="00FF4859" w:rsidRPr="007C5978" w:rsidRDefault="00FF4859" w:rsidP="007C5978">
      <w:pPr>
        <w:spacing w:line="360" w:lineRule="auto"/>
        <w:ind w:firstLineChars="200" w:firstLine="480"/>
        <w:rPr>
          <w:rFonts w:ascii="楷体" w:eastAsia="楷体" w:hAnsi="楷体"/>
          <w:sz w:val="24"/>
          <w:szCs w:val="24"/>
        </w:rPr>
      </w:pPr>
      <w:r w:rsidRPr="007C5978">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FF4859" w:rsidRPr="003C5CF1" w14:paraId="1D339958" w14:textId="77777777" w:rsidTr="003C5CF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AB12DCA" w14:textId="77777777" w:rsidR="00FF4859" w:rsidRPr="003C5CF1" w:rsidRDefault="00FF4859" w:rsidP="003C5CF1">
            <w:r w:rsidRPr="003C5CF1">
              <w:rPr>
                <w:rFonts w:hint="eastAsia"/>
              </w:rPr>
              <w:t>参数名</w:t>
            </w:r>
          </w:p>
        </w:tc>
        <w:tc>
          <w:tcPr>
            <w:tcW w:w="3399" w:type="dxa"/>
          </w:tcPr>
          <w:p w14:paraId="7A36A3B7" w14:textId="77777777" w:rsidR="00FF4859" w:rsidRPr="003C5CF1" w:rsidRDefault="00FF4859" w:rsidP="003C5CF1">
            <w:pPr>
              <w:cnfStyle w:val="100000000000" w:firstRow="1" w:lastRow="0" w:firstColumn="0" w:lastColumn="0" w:oddVBand="0" w:evenVBand="0" w:oddHBand="0" w:evenHBand="0" w:firstRowFirstColumn="0" w:firstRowLastColumn="0" w:lastRowFirstColumn="0" w:lastRowLastColumn="0"/>
            </w:pPr>
            <w:r w:rsidRPr="003C5CF1">
              <w:rPr>
                <w:rFonts w:hint="eastAsia"/>
              </w:rPr>
              <w:t>默认值</w:t>
            </w:r>
          </w:p>
        </w:tc>
      </w:tr>
      <w:tr w:rsidR="00FF4859" w:rsidRPr="003C5CF1" w14:paraId="047053EE" w14:textId="77777777" w:rsidTr="003C5CF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F8E942B" w14:textId="77777777" w:rsidR="00FF4859" w:rsidRPr="005F0C29" w:rsidRDefault="00FF4859" w:rsidP="003C5CF1">
            <w:pPr>
              <w:rPr>
                <w:rFonts w:asciiTheme="minorHAnsi" w:hAnsiTheme="minorHAnsi" w:cstheme="minorHAnsi"/>
                <w:b w:val="0"/>
              </w:rPr>
            </w:pPr>
            <w:proofErr w:type="spellStart"/>
            <w:r w:rsidRPr="005F0C29">
              <w:rPr>
                <w:rFonts w:asciiTheme="minorHAnsi" w:hAnsiTheme="minorHAnsi" w:cstheme="minorHAnsi"/>
                <w:b w:val="0"/>
              </w:rPr>
              <w:t>strTimeout</w:t>
            </w:r>
            <w:proofErr w:type="spellEnd"/>
          </w:p>
        </w:tc>
        <w:tc>
          <w:tcPr>
            <w:tcW w:w="3399" w:type="dxa"/>
          </w:tcPr>
          <w:p w14:paraId="7BD70F3B" w14:textId="77777777" w:rsidR="00FF4859" w:rsidRPr="005F0C29" w:rsidRDefault="00D1078F" w:rsidP="003C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hint="eastAsia"/>
              </w:rPr>
              <w:t>20</w:t>
            </w:r>
          </w:p>
        </w:tc>
      </w:tr>
    </w:tbl>
    <w:p w14:paraId="645090EC" w14:textId="77777777" w:rsidR="00F642DC" w:rsidRPr="007C5978" w:rsidRDefault="00F642DC" w:rsidP="007C5978">
      <w:pPr>
        <w:spacing w:line="360" w:lineRule="auto"/>
        <w:ind w:firstLineChars="200" w:firstLine="480"/>
        <w:rPr>
          <w:rFonts w:ascii="楷体" w:eastAsia="楷体" w:hAnsi="楷体"/>
          <w:sz w:val="24"/>
          <w:szCs w:val="24"/>
        </w:rPr>
      </w:pPr>
    </w:p>
    <w:p w14:paraId="01D4A82C" w14:textId="77777777" w:rsidR="00DA2F3A" w:rsidRPr="004D7D32" w:rsidRDefault="00DA2F3A" w:rsidP="005570ED">
      <w:pPr>
        <w:pStyle w:val="a8"/>
        <w:numPr>
          <w:ilvl w:val="0"/>
          <w:numId w:val="21"/>
        </w:numPr>
        <w:ind w:left="567" w:firstLineChars="0" w:hanging="567"/>
        <w:outlineLvl w:val="0"/>
        <w:rPr>
          <w:rFonts w:ascii="微软雅黑" w:eastAsia="微软雅黑" w:hAnsi="微软雅黑"/>
          <w:b/>
          <w:sz w:val="32"/>
          <w:szCs w:val="32"/>
        </w:rPr>
      </w:pPr>
      <w:r w:rsidRPr="004D7D32">
        <w:rPr>
          <w:rFonts w:ascii="微软雅黑" w:eastAsia="微软雅黑" w:hAnsi="微软雅黑" w:hint="eastAsia"/>
          <w:b/>
          <w:sz w:val="32"/>
          <w:szCs w:val="32"/>
        </w:rPr>
        <w:t>二代证读卡器</w:t>
      </w:r>
    </w:p>
    <w:p w14:paraId="56444BD1" w14:textId="77777777" w:rsidR="00E154FE" w:rsidRDefault="00E154FE" w:rsidP="00E154FE">
      <w:pPr>
        <w:spacing w:line="360" w:lineRule="auto"/>
        <w:ind w:firstLineChars="200" w:firstLine="480"/>
        <w:rPr>
          <w:rFonts w:ascii="楷体" w:eastAsia="楷体" w:hAnsi="楷体"/>
          <w:sz w:val="24"/>
          <w:szCs w:val="24"/>
        </w:rPr>
      </w:pPr>
      <w:r>
        <w:rPr>
          <w:rFonts w:ascii="楷体" w:eastAsia="楷体" w:hAnsi="楷体" w:hint="eastAsia"/>
          <w:sz w:val="24"/>
          <w:szCs w:val="24"/>
        </w:rPr>
        <w:t>二代证读卡器用于读取二代身份证的信息。</w:t>
      </w:r>
    </w:p>
    <w:p w14:paraId="151D74BC" w14:textId="77777777" w:rsidR="00E154FE" w:rsidRPr="00EC0657" w:rsidRDefault="00E154FE" w:rsidP="005570ED">
      <w:pPr>
        <w:pStyle w:val="a8"/>
        <w:numPr>
          <w:ilvl w:val="0"/>
          <w:numId w:val="8"/>
        </w:numPr>
        <w:ind w:firstLineChars="0"/>
        <w:outlineLvl w:val="1"/>
        <w:rPr>
          <w:rFonts w:ascii="宋体" w:hAnsi="宋体"/>
          <w:vanish/>
          <w:szCs w:val="21"/>
        </w:rPr>
      </w:pPr>
    </w:p>
    <w:p w14:paraId="261418AE" w14:textId="77777777" w:rsidR="00E154FE" w:rsidRPr="00EC0657" w:rsidRDefault="00E154FE" w:rsidP="005570ED">
      <w:pPr>
        <w:pStyle w:val="a8"/>
        <w:numPr>
          <w:ilvl w:val="0"/>
          <w:numId w:val="8"/>
        </w:numPr>
        <w:ind w:firstLineChars="0"/>
        <w:outlineLvl w:val="1"/>
        <w:rPr>
          <w:rFonts w:ascii="宋体" w:hAnsi="宋体"/>
          <w:vanish/>
          <w:szCs w:val="21"/>
        </w:rPr>
      </w:pPr>
    </w:p>
    <w:p w14:paraId="6C039084" w14:textId="77777777" w:rsidR="00E154FE" w:rsidRPr="00EC0657" w:rsidRDefault="00E154FE" w:rsidP="005570ED">
      <w:pPr>
        <w:pStyle w:val="a8"/>
        <w:numPr>
          <w:ilvl w:val="0"/>
          <w:numId w:val="8"/>
        </w:numPr>
        <w:ind w:firstLineChars="0"/>
        <w:outlineLvl w:val="1"/>
        <w:rPr>
          <w:rFonts w:ascii="宋体" w:hAnsi="宋体"/>
          <w:vanish/>
          <w:szCs w:val="21"/>
        </w:rPr>
      </w:pPr>
    </w:p>
    <w:p w14:paraId="5FCC18D4" w14:textId="77777777" w:rsidR="00E154FE" w:rsidRPr="00EC0657" w:rsidRDefault="00E154FE" w:rsidP="005570ED">
      <w:pPr>
        <w:pStyle w:val="a8"/>
        <w:numPr>
          <w:ilvl w:val="0"/>
          <w:numId w:val="8"/>
        </w:numPr>
        <w:ind w:firstLineChars="0"/>
        <w:outlineLvl w:val="1"/>
        <w:rPr>
          <w:rFonts w:ascii="宋体" w:hAnsi="宋体"/>
          <w:vanish/>
          <w:szCs w:val="21"/>
        </w:rPr>
      </w:pPr>
    </w:p>
    <w:p w14:paraId="33E1670A" w14:textId="77777777" w:rsidR="00E154FE" w:rsidRPr="00BF7AC3" w:rsidRDefault="00E154FE" w:rsidP="005570ED">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读取</w:t>
      </w:r>
      <w:r w:rsidR="00873234">
        <w:rPr>
          <w:rFonts w:ascii="微软雅黑" w:eastAsia="微软雅黑" w:hAnsi="微软雅黑" w:hint="eastAsia"/>
          <w:b/>
          <w:sz w:val="30"/>
          <w:szCs w:val="30"/>
        </w:rPr>
        <w:t>文本</w:t>
      </w:r>
      <w:r>
        <w:rPr>
          <w:rFonts w:ascii="微软雅黑" w:eastAsia="微软雅黑" w:hAnsi="微软雅黑" w:hint="eastAsia"/>
          <w:b/>
          <w:sz w:val="30"/>
          <w:szCs w:val="30"/>
        </w:rPr>
        <w:t>信息</w:t>
      </w:r>
      <w:r w:rsidRPr="00BF7AC3">
        <w:rPr>
          <w:rFonts w:ascii="微软雅黑" w:eastAsia="微软雅黑" w:hAnsi="微软雅黑"/>
          <w:b/>
          <w:sz w:val="30"/>
          <w:szCs w:val="30"/>
        </w:rPr>
        <w:t xml:space="preserve"> </w:t>
      </w:r>
    </w:p>
    <w:p w14:paraId="693AC54B" w14:textId="77777777" w:rsidR="00E154FE" w:rsidRPr="00BF7AC3" w:rsidRDefault="00E154FE" w:rsidP="005570ED">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接口定义</w:t>
      </w:r>
    </w:p>
    <w:p w14:paraId="0EAFC636" w14:textId="0F0FFD4D" w:rsidR="00E154FE" w:rsidRPr="002A3EAE" w:rsidRDefault="00E154FE" w:rsidP="00E154FE">
      <w:pPr>
        <w:spacing w:line="360" w:lineRule="auto"/>
        <w:ind w:firstLineChars="200" w:firstLine="480"/>
        <w:rPr>
          <w:rFonts w:ascii="楷体" w:eastAsia="楷体" w:hAnsi="楷体"/>
          <w:sz w:val="24"/>
          <w:szCs w:val="24"/>
        </w:rPr>
      </w:pPr>
      <w:proofErr w:type="gramStart"/>
      <w:r w:rsidRPr="002A3EAE">
        <w:rPr>
          <w:rFonts w:ascii="楷体" w:eastAsia="楷体" w:hAnsi="楷体" w:hint="eastAsia"/>
          <w:sz w:val="24"/>
          <w:szCs w:val="24"/>
        </w:rPr>
        <w:t>String[</w:t>
      </w:r>
      <w:proofErr w:type="gramEnd"/>
      <w:r w:rsidRPr="002A3EAE">
        <w:rPr>
          <w:rFonts w:ascii="楷体" w:eastAsia="楷体" w:hAnsi="楷体" w:hint="eastAsia"/>
          <w:sz w:val="24"/>
          <w:szCs w:val="24"/>
        </w:rPr>
        <w:t xml:space="preserve">] </w:t>
      </w:r>
      <w:proofErr w:type="spellStart"/>
      <w:r w:rsidRPr="002A3EAE">
        <w:rPr>
          <w:rFonts w:ascii="楷体" w:eastAsia="楷体" w:hAnsi="楷体" w:hint="eastAsia"/>
          <w:sz w:val="24"/>
          <w:szCs w:val="24"/>
        </w:rPr>
        <w:t>getIDCardInfo</w:t>
      </w:r>
      <w:proofErr w:type="spellEnd"/>
      <w:r w:rsidRPr="002A3EAE">
        <w:rPr>
          <w:rFonts w:ascii="楷体" w:eastAsia="楷体" w:hAnsi="楷体" w:hint="eastAsia"/>
          <w:sz w:val="24"/>
          <w:szCs w:val="24"/>
        </w:rPr>
        <w:t xml:space="preserve">(String </w:t>
      </w:r>
      <w:proofErr w:type="spellStart"/>
      <w:r w:rsidRPr="002A3EAE">
        <w:rPr>
          <w:rFonts w:ascii="楷体" w:eastAsia="楷体" w:hAnsi="楷体" w:hint="eastAsia"/>
          <w:sz w:val="24"/>
          <w:szCs w:val="24"/>
        </w:rPr>
        <w:t>strTimeout</w:t>
      </w:r>
      <w:proofErr w:type="spellEnd"/>
      <w:r w:rsidRPr="002A3EAE">
        <w:rPr>
          <w:rFonts w:ascii="楷体" w:eastAsia="楷体" w:hAnsi="楷体" w:hint="eastAsia"/>
          <w:sz w:val="24"/>
          <w:szCs w:val="24"/>
        </w:rPr>
        <w:t>)</w:t>
      </w:r>
    </w:p>
    <w:p w14:paraId="0853B1AE" w14:textId="77777777" w:rsidR="00E154FE" w:rsidRPr="00BF7AC3" w:rsidRDefault="00E154FE" w:rsidP="005570ED">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E154FE" w:rsidRPr="00747A57" w14:paraId="1292D84C" w14:textId="77777777" w:rsidTr="006A288E">
        <w:trPr>
          <w:trHeight w:val="248"/>
        </w:trPr>
        <w:tc>
          <w:tcPr>
            <w:tcW w:w="336" w:type="pct"/>
            <w:shd w:val="clear" w:color="auto" w:fill="C0C0C0"/>
          </w:tcPr>
          <w:p w14:paraId="0DD40C32" w14:textId="77777777" w:rsidR="00E154FE" w:rsidRPr="00747A57" w:rsidRDefault="00E154FE" w:rsidP="006A288E">
            <w:pPr>
              <w:spacing w:line="360" w:lineRule="auto"/>
              <w:ind w:left="-57"/>
              <w:rPr>
                <w:szCs w:val="21"/>
              </w:rPr>
            </w:pPr>
            <w:r w:rsidRPr="00747A57">
              <w:rPr>
                <w:rFonts w:hAnsi="宋体"/>
                <w:szCs w:val="21"/>
              </w:rPr>
              <w:t>序号</w:t>
            </w:r>
          </w:p>
        </w:tc>
        <w:tc>
          <w:tcPr>
            <w:tcW w:w="1003" w:type="pct"/>
            <w:shd w:val="clear" w:color="auto" w:fill="C0C0C0"/>
          </w:tcPr>
          <w:p w14:paraId="1AE4A58B" w14:textId="77777777" w:rsidR="00E154FE" w:rsidRPr="00747A57" w:rsidRDefault="00E154FE" w:rsidP="006A288E">
            <w:pPr>
              <w:spacing w:line="360" w:lineRule="auto"/>
              <w:ind w:left="-57"/>
              <w:rPr>
                <w:szCs w:val="21"/>
              </w:rPr>
            </w:pPr>
            <w:r w:rsidRPr="00747A57">
              <w:rPr>
                <w:rFonts w:hAnsi="宋体"/>
                <w:szCs w:val="21"/>
              </w:rPr>
              <w:t>接口字段</w:t>
            </w:r>
          </w:p>
        </w:tc>
        <w:tc>
          <w:tcPr>
            <w:tcW w:w="1104" w:type="pct"/>
            <w:shd w:val="clear" w:color="auto" w:fill="C0C0C0"/>
          </w:tcPr>
          <w:p w14:paraId="50AF94FF" w14:textId="77777777" w:rsidR="00E154FE" w:rsidRPr="00747A57" w:rsidRDefault="00E154FE" w:rsidP="006A288E">
            <w:pPr>
              <w:spacing w:line="360" w:lineRule="auto"/>
              <w:ind w:left="-57"/>
              <w:rPr>
                <w:szCs w:val="21"/>
              </w:rPr>
            </w:pPr>
            <w:r w:rsidRPr="00747A57">
              <w:rPr>
                <w:rFonts w:hint="eastAsia"/>
                <w:szCs w:val="21"/>
              </w:rPr>
              <w:t>接口字段说明</w:t>
            </w:r>
          </w:p>
        </w:tc>
        <w:tc>
          <w:tcPr>
            <w:tcW w:w="425" w:type="pct"/>
            <w:shd w:val="clear" w:color="auto" w:fill="C0C0C0"/>
          </w:tcPr>
          <w:p w14:paraId="7AF3C9C2" w14:textId="77777777" w:rsidR="00E154FE" w:rsidRPr="00747A57" w:rsidRDefault="00E154FE" w:rsidP="006A288E">
            <w:pPr>
              <w:spacing w:line="360" w:lineRule="auto"/>
              <w:ind w:left="-57"/>
              <w:rPr>
                <w:szCs w:val="21"/>
              </w:rPr>
            </w:pPr>
            <w:r w:rsidRPr="00747A57">
              <w:rPr>
                <w:rFonts w:hAnsi="宋体"/>
                <w:szCs w:val="21"/>
              </w:rPr>
              <w:t>类型</w:t>
            </w:r>
          </w:p>
        </w:tc>
        <w:tc>
          <w:tcPr>
            <w:tcW w:w="425" w:type="pct"/>
            <w:shd w:val="clear" w:color="auto" w:fill="C0C0C0"/>
          </w:tcPr>
          <w:p w14:paraId="7590107C" w14:textId="77777777" w:rsidR="00E154FE" w:rsidRPr="00747A57" w:rsidRDefault="00E154FE" w:rsidP="006A288E">
            <w:pPr>
              <w:spacing w:line="360" w:lineRule="auto"/>
              <w:rPr>
                <w:szCs w:val="21"/>
              </w:rPr>
            </w:pPr>
            <w:r w:rsidRPr="00747A57">
              <w:rPr>
                <w:rFonts w:hAnsi="宋体"/>
                <w:szCs w:val="21"/>
              </w:rPr>
              <w:t>长度</w:t>
            </w:r>
          </w:p>
        </w:tc>
        <w:tc>
          <w:tcPr>
            <w:tcW w:w="1114" w:type="pct"/>
            <w:shd w:val="clear" w:color="auto" w:fill="C0C0C0"/>
          </w:tcPr>
          <w:p w14:paraId="32D54C60" w14:textId="77777777" w:rsidR="00E154FE" w:rsidRPr="00747A57" w:rsidRDefault="00E154FE" w:rsidP="006A288E">
            <w:pPr>
              <w:spacing w:line="360" w:lineRule="auto"/>
              <w:ind w:left="-57"/>
              <w:rPr>
                <w:szCs w:val="21"/>
              </w:rPr>
            </w:pPr>
            <w:r w:rsidRPr="00747A57">
              <w:rPr>
                <w:rFonts w:hAnsi="宋体" w:hint="eastAsia"/>
                <w:szCs w:val="21"/>
              </w:rPr>
              <w:t>备注</w:t>
            </w:r>
          </w:p>
        </w:tc>
        <w:tc>
          <w:tcPr>
            <w:tcW w:w="593" w:type="pct"/>
            <w:shd w:val="clear" w:color="auto" w:fill="C0C0C0"/>
          </w:tcPr>
          <w:p w14:paraId="3BDFC4EF" w14:textId="77777777" w:rsidR="00E154FE" w:rsidRPr="00747A57" w:rsidRDefault="00E154FE" w:rsidP="006A288E">
            <w:pPr>
              <w:spacing w:line="360" w:lineRule="auto"/>
              <w:rPr>
                <w:szCs w:val="21"/>
              </w:rPr>
            </w:pPr>
            <w:r>
              <w:rPr>
                <w:rFonts w:hint="eastAsia"/>
                <w:szCs w:val="21"/>
              </w:rPr>
              <w:t>输入</w:t>
            </w:r>
            <w:r>
              <w:rPr>
                <w:rFonts w:hint="eastAsia"/>
                <w:szCs w:val="21"/>
              </w:rPr>
              <w:t>/</w:t>
            </w:r>
            <w:r>
              <w:rPr>
                <w:rFonts w:hint="eastAsia"/>
                <w:szCs w:val="21"/>
              </w:rPr>
              <w:t>输出</w:t>
            </w:r>
          </w:p>
        </w:tc>
      </w:tr>
      <w:tr w:rsidR="00E154FE" w:rsidRPr="00747A57" w14:paraId="76DD1945" w14:textId="77777777" w:rsidTr="006A288E">
        <w:trPr>
          <w:trHeight w:val="193"/>
        </w:trPr>
        <w:tc>
          <w:tcPr>
            <w:tcW w:w="336" w:type="pct"/>
          </w:tcPr>
          <w:p w14:paraId="26809C6D" w14:textId="73752459" w:rsidR="00E154FE" w:rsidRPr="00747A57" w:rsidRDefault="003218FB" w:rsidP="006A288E">
            <w:pPr>
              <w:spacing w:line="360" w:lineRule="auto"/>
              <w:ind w:left="-57"/>
              <w:rPr>
                <w:szCs w:val="21"/>
              </w:rPr>
            </w:pPr>
            <w:r>
              <w:rPr>
                <w:rFonts w:hint="eastAsia"/>
                <w:szCs w:val="21"/>
              </w:rPr>
              <w:t>1</w:t>
            </w:r>
          </w:p>
        </w:tc>
        <w:tc>
          <w:tcPr>
            <w:tcW w:w="1003" w:type="pct"/>
          </w:tcPr>
          <w:p w14:paraId="2EFDB9A5" w14:textId="77777777" w:rsidR="00E154FE" w:rsidRPr="00FA0EBE" w:rsidRDefault="00E154FE" w:rsidP="006A288E">
            <w:pPr>
              <w:spacing w:line="360" w:lineRule="auto"/>
              <w:ind w:left="-57"/>
              <w:rPr>
                <w:rFonts w:ascii="Courier New" w:hAnsi="Courier New" w:cs="Courier New"/>
                <w:b/>
                <w:i/>
                <w:color w:val="000000"/>
                <w:kern w:val="0"/>
                <w:sz w:val="20"/>
                <w:szCs w:val="20"/>
              </w:rPr>
            </w:pPr>
            <w:proofErr w:type="spellStart"/>
            <w:r>
              <w:rPr>
                <w:rFonts w:ascii="Courier New" w:hAnsi="Courier New" w:cs="Courier New" w:hint="eastAsia"/>
                <w:b/>
                <w:i/>
                <w:color w:val="000000"/>
                <w:kern w:val="0"/>
                <w:sz w:val="20"/>
                <w:szCs w:val="20"/>
              </w:rPr>
              <w:t>strTimeout</w:t>
            </w:r>
            <w:proofErr w:type="spellEnd"/>
          </w:p>
        </w:tc>
        <w:tc>
          <w:tcPr>
            <w:tcW w:w="1104" w:type="pct"/>
          </w:tcPr>
          <w:p w14:paraId="56C7C3AF" w14:textId="77777777" w:rsidR="00E154FE" w:rsidRDefault="00E154FE" w:rsidP="006A288E">
            <w:pPr>
              <w:spacing w:line="360" w:lineRule="auto"/>
              <w:ind w:left="-57"/>
              <w:rPr>
                <w:rFonts w:ascii="Courier New" w:hAnsi="Courier New" w:cs="Courier New"/>
                <w:color w:val="000000"/>
                <w:kern w:val="0"/>
                <w:sz w:val="20"/>
                <w:szCs w:val="20"/>
              </w:rPr>
            </w:pPr>
            <w:r>
              <w:rPr>
                <w:rFonts w:ascii="Courier New" w:hAnsi="Courier New" w:cs="Courier New" w:hint="eastAsia"/>
                <w:color w:val="000000"/>
                <w:kern w:val="0"/>
                <w:sz w:val="20"/>
                <w:szCs w:val="20"/>
              </w:rPr>
              <w:t>读二代证超时间隔</w:t>
            </w:r>
          </w:p>
        </w:tc>
        <w:tc>
          <w:tcPr>
            <w:tcW w:w="425" w:type="pct"/>
          </w:tcPr>
          <w:p w14:paraId="48AAFB1F" w14:textId="77777777" w:rsidR="00E154FE" w:rsidRDefault="00E154FE" w:rsidP="006A288E">
            <w:pPr>
              <w:spacing w:line="360" w:lineRule="auto"/>
              <w:ind w:left="-57"/>
              <w:rPr>
                <w:szCs w:val="21"/>
              </w:rPr>
            </w:pPr>
            <w:r>
              <w:rPr>
                <w:rFonts w:hint="eastAsia"/>
                <w:szCs w:val="21"/>
              </w:rPr>
              <w:t>String</w:t>
            </w:r>
          </w:p>
        </w:tc>
        <w:tc>
          <w:tcPr>
            <w:tcW w:w="425" w:type="pct"/>
          </w:tcPr>
          <w:p w14:paraId="6270B957" w14:textId="77777777" w:rsidR="00E154FE" w:rsidRPr="00747A57" w:rsidRDefault="00E154FE" w:rsidP="006A288E">
            <w:pPr>
              <w:spacing w:line="360" w:lineRule="auto"/>
              <w:rPr>
                <w:szCs w:val="21"/>
              </w:rPr>
            </w:pPr>
          </w:p>
        </w:tc>
        <w:tc>
          <w:tcPr>
            <w:tcW w:w="1114" w:type="pct"/>
          </w:tcPr>
          <w:p w14:paraId="198319B9" w14:textId="77777777" w:rsidR="00E154FE" w:rsidRDefault="00E154FE" w:rsidP="006A288E">
            <w:pPr>
              <w:spacing w:line="360" w:lineRule="auto"/>
              <w:rPr>
                <w:szCs w:val="21"/>
              </w:rPr>
            </w:pPr>
            <w:r>
              <w:rPr>
                <w:rFonts w:hint="eastAsia"/>
                <w:szCs w:val="21"/>
              </w:rPr>
              <w:t>默认</w:t>
            </w:r>
            <w:r w:rsidR="00D73B8E">
              <w:rPr>
                <w:rFonts w:hint="eastAsia"/>
                <w:szCs w:val="21"/>
              </w:rPr>
              <w:t>20</w:t>
            </w:r>
            <w:r>
              <w:rPr>
                <w:rFonts w:hint="eastAsia"/>
                <w:szCs w:val="21"/>
              </w:rPr>
              <w:t>秒；</w:t>
            </w:r>
          </w:p>
          <w:p w14:paraId="557E7CE3" w14:textId="77777777" w:rsidR="00E154FE" w:rsidRPr="006B2A3D" w:rsidRDefault="00E154FE" w:rsidP="006A288E">
            <w:pPr>
              <w:spacing w:line="360" w:lineRule="auto"/>
              <w:rPr>
                <w:szCs w:val="21"/>
              </w:rPr>
            </w:pPr>
            <w:r>
              <w:rPr>
                <w:rFonts w:hint="eastAsia"/>
                <w:szCs w:val="21"/>
              </w:rPr>
              <w:t>其它正整数</w:t>
            </w:r>
          </w:p>
        </w:tc>
        <w:tc>
          <w:tcPr>
            <w:tcW w:w="593" w:type="pct"/>
          </w:tcPr>
          <w:p w14:paraId="7089F085" w14:textId="77777777" w:rsidR="00E154FE" w:rsidRPr="003722C7" w:rsidRDefault="00E154FE" w:rsidP="006A288E">
            <w:pPr>
              <w:spacing w:line="360" w:lineRule="auto"/>
              <w:ind w:left="-57"/>
              <w:rPr>
                <w:szCs w:val="21"/>
              </w:rPr>
            </w:pPr>
            <w:r>
              <w:rPr>
                <w:rFonts w:hint="eastAsia"/>
                <w:szCs w:val="21"/>
              </w:rPr>
              <w:t>输入</w:t>
            </w:r>
          </w:p>
        </w:tc>
      </w:tr>
    </w:tbl>
    <w:p w14:paraId="1B1F6F1E" w14:textId="77777777" w:rsidR="00E154FE" w:rsidRPr="00BF7AC3" w:rsidRDefault="00E154FE" w:rsidP="005570ED">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返回值说明</w:t>
      </w:r>
    </w:p>
    <w:p w14:paraId="1FF69FE7" w14:textId="70005F11" w:rsidR="00E154FE" w:rsidRDefault="00E154FE" w:rsidP="00E154FE">
      <w:pPr>
        <w:spacing w:line="360" w:lineRule="auto"/>
        <w:ind w:firstLineChars="200" w:firstLine="480"/>
        <w:rPr>
          <w:rFonts w:ascii="楷体" w:eastAsia="楷体" w:hAnsi="楷体"/>
          <w:sz w:val="24"/>
          <w:szCs w:val="24"/>
        </w:rPr>
      </w:pPr>
      <w:r>
        <w:rPr>
          <w:rFonts w:ascii="楷体" w:eastAsia="楷体" w:hAnsi="楷体" w:hint="eastAsia"/>
          <w:sz w:val="24"/>
          <w:szCs w:val="24"/>
        </w:rPr>
        <w:t xml:space="preserve">例如String[] </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 xml:space="preserve"> = </w:t>
      </w:r>
      <w:proofErr w:type="spellStart"/>
      <w:r w:rsidRPr="000773AA">
        <w:rPr>
          <w:rFonts w:ascii="楷体" w:eastAsia="楷体" w:hAnsi="楷体" w:hint="eastAsia"/>
          <w:sz w:val="24"/>
          <w:szCs w:val="24"/>
        </w:rPr>
        <w:t>getIDCardInfo</w:t>
      </w:r>
      <w:proofErr w:type="spellEnd"/>
      <w:r>
        <w:rPr>
          <w:rFonts w:ascii="楷体" w:eastAsia="楷体" w:hAnsi="楷体" w:hint="eastAsia"/>
          <w:sz w:val="24"/>
          <w:szCs w:val="24"/>
        </w:rPr>
        <w:t xml:space="preserve"> (</w:t>
      </w:r>
      <w:r w:rsidR="003609A5" w:rsidRPr="007C5978">
        <w:rPr>
          <w:rFonts w:ascii="楷体" w:eastAsia="楷体" w:hAnsi="楷体" w:hint="eastAsia"/>
          <w:sz w:val="24"/>
          <w:szCs w:val="24"/>
        </w:rPr>
        <w:t>arg0,arg1,</w:t>
      </w:r>
      <w:r w:rsidR="003609A5">
        <w:rPr>
          <w:rFonts w:ascii="楷体" w:eastAsia="楷体" w:hAnsi="楷体" w:hint="eastAsia"/>
          <w:sz w:val="24"/>
          <w:szCs w:val="24"/>
        </w:rPr>
        <w:t>……</w:t>
      </w:r>
      <w:r>
        <w:rPr>
          <w:rFonts w:ascii="楷体" w:eastAsia="楷体" w:hAnsi="楷体" w:hint="eastAsia"/>
          <w:sz w:val="24"/>
          <w:szCs w:val="24"/>
        </w:rPr>
        <w:t>)，返回参数</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的规则为；</w:t>
      </w:r>
    </w:p>
    <w:p w14:paraId="536117C4" w14:textId="77777777" w:rsidR="00E154FE" w:rsidRPr="00D82FF2" w:rsidRDefault="00D5677D" w:rsidP="005570ED">
      <w:pPr>
        <w:pStyle w:val="a8"/>
        <w:numPr>
          <w:ilvl w:val="0"/>
          <w:numId w:val="12"/>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00E154FE" w:rsidRPr="00D82FF2">
        <w:rPr>
          <w:rFonts w:ascii="楷体" w:eastAsia="楷体" w:hAnsi="楷体"/>
          <w:sz w:val="24"/>
          <w:szCs w:val="24"/>
        </w:rPr>
        <w:t>[0]</w:t>
      </w:r>
      <w:r w:rsidR="00E154FE" w:rsidRPr="00D82FF2">
        <w:rPr>
          <w:rFonts w:ascii="楷体" w:eastAsia="楷体" w:hAnsi="楷体" w:hint="eastAsia"/>
          <w:sz w:val="24"/>
          <w:szCs w:val="24"/>
        </w:rPr>
        <w:t>为指示码，0为正确，其它为错误码；</w:t>
      </w:r>
    </w:p>
    <w:p w14:paraId="4ED9928B" w14:textId="77777777" w:rsidR="00E154FE" w:rsidRDefault="00E154FE" w:rsidP="005570ED">
      <w:pPr>
        <w:pStyle w:val="a8"/>
        <w:numPr>
          <w:ilvl w:val="0"/>
          <w:numId w:val="12"/>
        </w:numPr>
        <w:spacing w:line="360" w:lineRule="auto"/>
        <w:ind w:firstLineChars="0"/>
        <w:rPr>
          <w:rFonts w:ascii="楷体" w:eastAsia="楷体" w:hAnsi="楷体"/>
          <w:sz w:val="24"/>
          <w:szCs w:val="24"/>
        </w:rPr>
      </w:pPr>
      <w:r w:rsidRPr="00D82FF2">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[0]为0，则返回的数组含义如下表所示：</w:t>
      </w:r>
    </w:p>
    <w:tbl>
      <w:tblPr>
        <w:tblStyle w:val="11"/>
        <w:tblW w:w="0" w:type="auto"/>
        <w:tblInd w:w="675" w:type="dxa"/>
        <w:tblLook w:val="04A0" w:firstRow="1" w:lastRow="0" w:firstColumn="1" w:lastColumn="0" w:noHBand="0" w:noVBand="1"/>
      </w:tblPr>
      <w:tblGrid>
        <w:gridCol w:w="3547"/>
        <w:gridCol w:w="3399"/>
      </w:tblGrid>
      <w:tr w:rsidR="00E154FE" w:rsidRPr="00430EDD" w14:paraId="233073C3" w14:textId="77777777" w:rsidTr="006A288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BD7BE42" w14:textId="77777777" w:rsidR="00E154FE" w:rsidRPr="00F665A3" w:rsidRDefault="00E154FE" w:rsidP="006A288E">
            <w:pPr>
              <w:jc w:val="center"/>
              <w:rPr>
                <w:rFonts w:ascii="Courier New" w:hAnsi="Courier New" w:cs="Courier New"/>
                <w:kern w:val="0"/>
                <w:sz w:val="20"/>
                <w:szCs w:val="20"/>
              </w:rPr>
            </w:pPr>
            <w:r>
              <w:rPr>
                <w:rFonts w:ascii="Courier New" w:hAnsi="Courier New" w:cs="Courier New" w:hint="eastAsia"/>
                <w:kern w:val="0"/>
                <w:sz w:val="20"/>
                <w:szCs w:val="20"/>
              </w:rPr>
              <w:t>返回值</w:t>
            </w:r>
          </w:p>
        </w:tc>
        <w:tc>
          <w:tcPr>
            <w:tcW w:w="3399" w:type="dxa"/>
          </w:tcPr>
          <w:p w14:paraId="6EAAA2B2" w14:textId="77777777" w:rsidR="00E154FE" w:rsidRPr="00F665A3" w:rsidRDefault="00E154FE" w:rsidP="006A288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kern w:val="0"/>
                <w:sz w:val="20"/>
                <w:szCs w:val="20"/>
              </w:rPr>
            </w:pPr>
            <w:r>
              <w:rPr>
                <w:rFonts w:ascii="Courier New" w:hAnsi="Courier New" w:cs="Courier New" w:hint="eastAsia"/>
                <w:kern w:val="0"/>
                <w:sz w:val="20"/>
                <w:szCs w:val="20"/>
              </w:rPr>
              <w:t>返回值说明</w:t>
            </w:r>
          </w:p>
        </w:tc>
      </w:tr>
      <w:tr w:rsidR="00E154FE" w:rsidRPr="00430EDD" w14:paraId="37736A3B"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4D5C54D"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[1]</w:t>
            </w:r>
          </w:p>
        </w:tc>
        <w:tc>
          <w:tcPr>
            <w:tcW w:w="3399" w:type="dxa"/>
          </w:tcPr>
          <w:p w14:paraId="67FEDD0F" w14:textId="77777777" w:rsidR="00E154FE" w:rsidRPr="00A20BF3" w:rsidRDefault="00E154FE" w:rsidP="00EF051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姓名</w:t>
            </w:r>
            <w:r w:rsidR="00CD56CD">
              <w:rPr>
                <w:rFonts w:ascii="楷体" w:eastAsia="楷体" w:hAnsi="楷体" w:hint="eastAsia"/>
                <w:sz w:val="24"/>
                <w:szCs w:val="24"/>
              </w:rPr>
              <w:t>（</w:t>
            </w:r>
            <w:r w:rsidR="009F7F6F" w:rsidRPr="009A68C4">
              <w:rPr>
                <w:rFonts w:ascii="楷体" w:eastAsia="楷体" w:hAnsi="楷体" w:hint="eastAsia"/>
                <w:color w:val="FF0000"/>
                <w:sz w:val="24"/>
                <w:szCs w:val="24"/>
              </w:rPr>
              <w:t>去空格，</w:t>
            </w:r>
            <w:r w:rsidR="00CD56CD" w:rsidRPr="009A68C4">
              <w:rPr>
                <w:rFonts w:ascii="楷体" w:eastAsia="楷体" w:hAnsi="楷体" w:hint="eastAsia"/>
                <w:color w:val="FF0000"/>
                <w:sz w:val="24"/>
                <w:szCs w:val="24"/>
              </w:rPr>
              <w:t>不转GBK码，直接</w:t>
            </w:r>
            <w:r w:rsidR="00EF0516">
              <w:rPr>
                <w:rFonts w:ascii="楷体" w:eastAsia="楷体" w:hAnsi="楷体" w:hint="eastAsia"/>
                <w:color w:val="FF0000"/>
                <w:sz w:val="24"/>
                <w:szCs w:val="24"/>
              </w:rPr>
              <w:t>按照</w:t>
            </w:r>
            <w:r w:rsidR="0050662A" w:rsidRPr="009A68C4">
              <w:rPr>
                <w:rFonts w:ascii="楷体" w:eastAsia="楷体" w:hAnsi="楷体" w:hint="eastAsia"/>
                <w:color w:val="FF0000"/>
                <w:sz w:val="24"/>
                <w:szCs w:val="24"/>
              </w:rPr>
              <w:t>UTF-</w:t>
            </w:r>
            <w:r w:rsidR="00EF0516">
              <w:rPr>
                <w:rFonts w:ascii="楷体" w:eastAsia="楷体" w:hAnsi="楷体" w:hint="eastAsia"/>
                <w:color w:val="FF0000"/>
                <w:sz w:val="24"/>
                <w:szCs w:val="24"/>
              </w:rPr>
              <w:t>16</w:t>
            </w:r>
            <w:r w:rsidR="0050662A" w:rsidRPr="009A68C4">
              <w:rPr>
                <w:rFonts w:ascii="楷体" w:eastAsia="楷体" w:hAnsi="楷体" w:hint="eastAsia"/>
                <w:color w:val="FF0000"/>
                <w:sz w:val="24"/>
                <w:szCs w:val="24"/>
              </w:rPr>
              <w:t>编码</w:t>
            </w:r>
            <w:r w:rsidR="00EF0516">
              <w:rPr>
                <w:rFonts w:ascii="楷体" w:eastAsia="楷体" w:hAnsi="楷体" w:hint="eastAsia"/>
                <w:color w:val="FF0000"/>
                <w:sz w:val="24"/>
                <w:szCs w:val="24"/>
              </w:rPr>
              <w:t>读入</w:t>
            </w:r>
            <w:r w:rsidR="00CD56CD">
              <w:rPr>
                <w:rFonts w:ascii="楷体" w:eastAsia="楷体" w:hAnsi="楷体" w:hint="eastAsia"/>
                <w:sz w:val="24"/>
                <w:szCs w:val="24"/>
              </w:rPr>
              <w:t>）</w:t>
            </w:r>
          </w:p>
        </w:tc>
      </w:tr>
      <w:tr w:rsidR="00E154FE" w:rsidRPr="00430EDD" w14:paraId="68CF2C89" w14:textId="77777777" w:rsidTr="006A288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1BF34D8"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[2]</w:t>
            </w:r>
          </w:p>
        </w:tc>
        <w:tc>
          <w:tcPr>
            <w:tcW w:w="3399" w:type="dxa"/>
          </w:tcPr>
          <w:p w14:paraId="7F5B3362" w14:textId="77777777" w:rsidR="00E154FE" w:rsidRPr="00A20BF3" w:rsidRDefault="00E154FE" w:rsidP="006A288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性别</w:t>
            </w:r>
          </w:p>
        </w:tc>
      </w:tr>
      <w:tr w:rsidR="00E154FE" w:rsidRPr="00430EDD" w14:paraId="318A25C7"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EEC805F"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[3]</w:t>
            </w:r>
          </w:p>
        </w:tc>
        <w:tc>
          <w:tcPr>
            <w:tcW w:w="3399" w:type="dxa"/>
          </w:tcPr>
          <w:p w14:paraId="0205BF57" w14:textId="77777777" w:rsidR="00E154FE" w:rsidRPr="00A20BF3" w:rsidRDefault="00E154FE" w:rsidP="006A288E">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民族</w:t>
            </w:r>
          </w:p>
        </w:tc>
      </w:tr>
      <w:tr w:rsidR="00E154FE" w:rsidRPr="00430EDD" w14:paraId="22598BB8" w14:textId="77777777" w:rsidTr="006A288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BD80D7A"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[4]</w:t>
            </w:r>
          </w:p>
        </w:tc>
        <w:tc>
          <w:tcPr>
            <w:tcW w:w="3399" w:type="dxa"/>
          </w:tcPr>
          <w:p w14:paraId="4A89C50E" w14:textId="77777777" w:rsidR="00E154FE" w:rsidRPr="00A20BF3" w:rsidRDefault="00E154FE" w:rsidP="006A288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出生年月日</w:t>
            </w:r>
          </w:p>
        </w:tc>
      </w:tr>
      <w:tr w:rsidR="00E154FE" w:rsidRPr="00430EDD" w14:paraId="20558C52"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051DF51"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[5]</w:t>
            </w:r>
          </w:p>
        </w:tc>
        <w:tc>
          <w:tcPr>
            <w:tcW w:w="3399" w:type="dxa"/>
          </w:tcPr>
          <w:p w14:paraId="3FF11F96" w14:textId="77777777" w:rsidR="00E154FE" w:rsidRPr="00A20BF3" w:rsidRDefault="00E154FE" w:rsidP="009F7F6F">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住址</w:t>
            </w:r>
            <w:r w:rsidR="006E73C6">
              <w:rPr>
                <w:rFonts w:ascii="楷体" w:eastAsia="楷体" w:hAnsi="楷体" w:hint="eastAsia"/>
                <w:sz w:val="24"/>
                <w:szCs w:val="24"/>
              </w:rPr>
              <w:t>（</w:t>
            </w:r>
            <w:r w:rsidR="006E73C6" w:rsidRPr="009A68C4">
              <w:rPr>
                <w:rFonts w:ascii="楷体" w:eastAsia="楷体" w:hAnsi="楷体" w:hint="eastAsia"/>
                <w:color w:val="FF0000"/>
                <w:sz w:val="24"/>
                <w:szCs w:val="24"/>
              </w:rPr>
              <w:t>去空格，不转GBK码，直接</w:t>
            </w:r>
            <w:r w:rsidR="006E73C6">
              <w:rPr>
                <w:rFonts w:ascii="楷体" w:eastAsia="楷体" w:hAnsi="楷体" w:hint="eastAsia"/>
                <w:color w:val="FF0000"/>
                <w:sz w:val="24"/>
                <w:szCs w:val="24"/>
              </w:rPr>
              <w:t>按照</w:t>
            </w:r>
            <w:r w:rsidR="006E73C6" w:rsidRPr="009A68C4">
              <w:rPr>
                <w:rFonts w:ascii="楷体" w:eastAsia="楷体" w:hAnsi="楷体" w:hint="eastAsia"/>
                <w:color w:val="FF0000"/>
                <w:sz w:val="24"/>
                <w:szCs w:val="24"/>
              </w:rPr>
              <w:t>UTF-</w:t>
            </w:r>
            <w:r w:rsidR="006E73C6">
              <w:rPr>
                <w:rFonts w:ascii="楷体" w:eastAsia="楷体" w:hAnsi="楷体" w:hint="eastAsia"/>
                <w:color w:val="FF0000"/>
                <w:sz w:val="24"/>
                <w:szCs w:val="24"/>
              </w:rPr>
              <w:t>16</w:t>
            </w:r>
            <w:r w:rsidR="006E73C6" w:rsidRPr="009A68C4">
              <w:rPr>
                <w:rFonts w:ascii="楷体" w:eastAsia="楷体" w:hAnsi="楷体" w:hint="eastAsia"/>
                <w:color w:val="FF0000"/>
                <w:sz w:val="24"/>
                <w:szCs w:val="24"/>
              </w:rPr>
              <w:t>编码</w:t>
            </w:r>
            <w:r w:rsidR="006E73C6">
              <w:rPr>
                <w:rFonts w:ascii="楷体" w:eastAsia="楷体" w:hAnsi="楷体" w:hint="eastAsia"/>
                <w:color w:val="FF0000"/>
                <w:sz w:val="24"/>
                <w:szCs w:val="24"/>
              </w:rPr>
              <w:t>读入</w:t>
            </w:r>
            <w:r w:rsidR="006E73C6">
              <w:rPr>
                <w:rFonts w:ascii="楷体" w:eastAsia="楷体" w:hAnsi="楷体" w:hint="eastAsia"/>
                <w:sz w:val="24"/>
                <w:szCs w:val="24"/>
              </w:rPr>
              <w:t>）</w:t>
            </w:r>
          </w:p>
        </w:tc>
      </w:tr>
      <w:tr w:rsidR="00E154FE" w:rsidRPr="00430EDD" w14:paraId="28508A75" w14:textId="77777777" w:rsidTr="006A288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CF4DC91"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[6]</w:t>
            </w:r>
          </w:p>
        </w:tc>
        <w:tc>
          <w:tcPr>
            <w:tcW w:w="3399" w:type="dxa"/>
          </w:tcPr>
          <w:p w14:paraId="28BE51B0" w14:textId="77777777" w:rsidR="00E154FE" w:rsidRPr="00A20BF3" w:rsidRDefault="00E154FE" w:rsidP="006A288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省份证号</w:t>
            </w:r>
          </w:p>
        </w:tc>
      </w:tr>
      <w:tr w:rsidR="00E154FE" w:rsidRPr="00430EDD" w14:paraId="0D6288D8"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34DC62DA"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[7]</w:t>
            </w:r>
          </w:p>
        </w:tc>
        <w:tc>
          <w:tcPr>
            <w:tcW w:w="3399" w:type="dxa"/>
          </w:tcPr>
          <w:p w14:paraId="05C90F74" w14:textId="77777777" w:rsidR="00E154FE" w:rsidRPr="00A20BF3" w:rsidRDefault="00E154FE" w:rsidP="009F7F6F">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签发机关</w:t>
            </w:r>
            <w:r w:rsidR="006E73C6">
              <w:rPr>
                <w:rFonts w:ascii="楷体" w:eastAsia="楷体" w:hAnsi="楷体" w:hint="eastAsia"/>
                <w:sz w:val="24"/>
                <w:szCs w:val="24"/>
              </w:rPr>
              <w:t>（</w:t>
            </w:r>
            <w:r w:rsidR="006E73C6" w:rsidRPr="009A68C4">
              <w:rPr>
                <w:rFonts w:ascii="楷体" w:eastAsia="楷体" w:hAnsi="楷体" w:hint="eastAsia"/>
                <w:color w:val="FF0000"/>
                <w:sz w:val="24"/>
                <w:szCs w:val="24"/>
              </w:rPr>
              <w:t>去空格，不转GBK码，直接</w:t>
            </w:r>
            <w:r w:rsidR="006E73C6">
              <w:rPr>
                <w:rFonts w:ascii="楷体" w:eastAsia="楷体" w:hAnsi="楷体" w:hint="eastAsia"/>
                <w:color w:val="FF0000"/>
                <w:sz w:val="24"/>
                <w:szCs w:val="24"/>
              </w:rPr>
              <w:t>按照</w:t>
            </w:r>
            <w:r w:rsidR="006E73C6" w:rsidRPr="009A68C4">
              <w:rPr>
                <w:rFonts w:ascii="楷体" w:eastAsia="楷体" w:hAnsi="楷体" w:hint="eastAsia"/>
                <w:color w:val="FF0000"/>
                <w:sz w:val="24"/>
                <w:szCs w:val="24"/>
              </w:rPr>
              <w:t>UTF-</w:t>
            </w:r>
            <w:r w:rsidR="006E73C6">
              <w:rPr>
                <w:rFonts w:ascii="楷体" w:eastAsia="楷体" w:hAnsi="楷体" w:hint="eastAsia"/>
                <w:color w:val="FF0000"/>
                <w:sz w:val="24"/>
                <w:szCs w:val="24"/>
              </w:rPr>
              <w:t>16</w:t>
            </w:r>
            <w:r w:rsidR="006E73C6" w:rsidRPr="009A68C4">
              <w:rPr>
                <w:rFonts w:ascii="楷体" w:eastAsia="楷体" w:hAnsi="楷体" w:hint="eastAsia"/>
                <w:color w:val="FF0000"/>
                <w:sz w:val="24"/>
                <w:szCs w:val="24"/>
              </w:rPr>
              <w:t>编码</w:t>
            </w:r>
            <w:r w:rsidR="006E73C6">
              <w:rPr>
                <w:rFonts w:ascii="楷体" w:eastAsia="楷体" w:hAnsi="楷体" w:hint="eastAsia"/>
                <w:color w:val="FF0000"/>
                <w:sz w:val="24"/>
                <w:szCs w:val="24"/>
              </w:rPr>
              <w:t>读入</w:t>
            </w:r>
            <w:r w:rsidR="006E73C6">
              <w:rPr>
                <w:rFonts w:ascii="楷体" w:eastAsia="楷体" w:hAnsi="楷体" w:hint="eastAsia"/>
                <w:sz w:val="24"/>
                <w:szCs w:val="24"/>
              </w:rPr>
              <w:t>）</w:t>
            </w:r>
          </w:p>
        </w:tc>
      </w:tr>
      <w:tr w:rsidR="00E154FE" w:rsidRPr="00430EDD" w14:paraId="1FF4474C" w14:textId="77777777" w:rsidTr="006A288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82886AF" w14:textId="77777777" w:rsidR="00E154FE" w:rsidRPr="00A20BF3" w:rsidRDefault="00D5677D" w:rsidP="006A288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00E154FE" w:rsidRPr="00A20BF3">
              <w:rPr>
                <w:rFonts w:ascii="Courier New" w:hAnsi="Courier New" w:cs="Courier New" w:hint="eastAsia"/>
                <w:b w:val="0"/>
                <w:i/>
                <w:color w:val="000000"/>
                <w:kern w:val="0"/>
                <w:sz w:val="20"/>
                <w:szCs w:val="20"/>
              </w:rPr>
              <w:t>[8]</w:t>
            </w:r>
          </w:p>
        </w:tc>
        <w:tc>
          <w:tcPr>
            <w:tcW w:w="3399" w:type="dxa"/>
          </w:tcPr>
          <w:p w14:paraId="65C3B499" w14:textId="77777777" w:rsidR="00E154FE" w:rsidRPr="00A20BF3" w:rsidRDefault="00E154FE" w:rsidP="00CE3D7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有效期限</w:t>
            </w:r>
            <w:r w:rsidR="000F500D">
              <w:rPr>
                <w:rFonts w:ascii="楷体" w:eastAsia="楷体" w:hAnsi="楷体" w:hint="eastAsia"/>
                <w:sz w:val="24"/>
                <w:szCs w:val="24"/>
              </w:rPr>
              <w:t>(YYYYMMDD-YYYYMMDD)</w:t>
            </w:r>
            <w:r w:rsidR="005D0299">
              <w:rPr>
                <w:rFonts w:ascii="楷体" w:eastAsia="楷体" w:hAnsi="楷体" w:hint="eastAsia"/>
                <w:sz w:val="24"/>
                <w:szCs w:val="24"/>
              </w:rPr>
              <w:t>(</w:t>
            </w:r>
            <w:r w:rsidR="005D0299" w:rsidRPr="00064377">
              <w:rPr>
                <w:rFonts w:ascii="楷体" w:eastAsia="楷体" w:hAnsi="楷体" w:hint="eastAsia"/>
                <w:color w:val="FF0000"/>
                <w:sz w:val="24"/>
                <w:szCs w:val="24"/>
              </w:rPr>
              <w:t>长期</w:t>
            </w:r>
            <w:r w:rsidR="00064377">
              <w:rPr>
                <w:rFonts w:ascii="楷体" w:eastAsia="楷体" w:hAnsi="楷体" w:hint="eastAsia"/>
                <w:color w:val="FF0000"/>
                <w:sz w:val="24"/>
                <w:szCs w:val="24"/>
              </w:rPr>
              <w:t>应为：</w:t>
            </w:r>
            <w:r w:rsidR="00064377" w:rsidRPr="00064377">
              <w:rPr>
                <w:rFonts w:ascii="楷体" w:eastAsia="楷体" w:hAnsi="楷体" w:hint="eastAsia"/>
                <w:color w:val="FF0000"/>
                <w:sz w:val="24"/>
                <w:szCs w:val="24"/>
              </w:rPr>
              <w:t>YYYYMMDD-长期</w:t>
            </w:r>
            <w:r w:rsidR="005D0299">
              <w:rPr>
                <w:rFonts w:ascii="楷体" w:eastAsia="楷体" w:hAnsi="楷体" w:hint="eastAsia"/>
                <w:sz w:val="24"/>
                <w:szCs w:val="24"/>
              </w:rPr>
              <w:t>)</w:t>
            </w:r>
          </w:p>
        </w:tc>
      </w:tr>
    </w:tbl>
    <w:p w14:paraId="795FEFCB" w14:textId="77777777" w:rsidR="00E154FE" w:rsidRPr="00D82FF2" w:rsidRDefault="00E154FE" w:rsidP="005570ED">
      <w:pPr>
        <w:pStyle w:val="a8"/>
        <w:numPr>
          <w:ilvl w:val="0"/>
          <w:numId w:val="12"/>
        </w:numPr>
        <w:spacing w:line="360" w:lineRule="auto"/>
        <w:ind w:firstLineChars="0"/>
        <w:rPr>
          <w:rFonts w:ascii="楷体" w:eastAsia="楷体" w:hAnsi="楷体"/>
          <w:sz w:val="24"/>
          <w:szCs w:val="24"/>
        </w:rPr>
      </w:pPr>
      <w:r>
        <w:rPr>
          <w:rFonts w:ascii="楷体" w:eastAsia="楷体" w:hAnsi="楷体" w:hint="eastAsia"/>
          <w:sz w:val="24"/>
          <w:szCs w:val="24"/>
        </w:rPr>
        <w:t>如果</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[0]为</w:t>
      </w:r>
      <w:r w:rsidR="007703FA">
        <w:rPr>
          <w:rFonts w:ascii="楷体" w:eastAsia="楷体" w:hAnsi="楷体" w:hint="eastAsia"/>
          <w:sz w:val="24"/>
          <w:szCs w:val="24"/>
        </w:rPr>
        <w:t>其它</w:t>
      </w:r>
      <w:r>
        <w:rPr>
          <w:rFonts w:ascii="楷体" w:eastAsia="楷体" w:hAnsi="楷体" w:hint="eastAsia"/>
          <w:sz w:val="24"/>
          <w:szCs w:val="24"/>
        </w:rPr>
        <w:t>，则</w:t>
      </w:r>
      <w:proofErr w:type="spellStart"/>
      <w:r w:rsidR="00D5677D">
        <w:rPr>
          <w:rFonts w:ascii="楷体" w:eastAsia="楷体" w:hAnsi="楷体" w:hint="eastAsia"/>
          <w:sz w:val="24"/>
          <w:szCs w:val="24"/>
        </w:rPr>
        <w:t>aryRet</w:t>
      </w:r>
      <w:proofErr w:type="spellEnd"/>
      <w:r>
        <w:rPr>
          <w:rFonts w:ascii="楷体" w:eastAsia="楷体" w:hAnsi="楷体" w:hint="eastAsia"/>
          <w:sz w:val="24"/>
          <w:szCs w:val="24"/>
        </w:rPr>
        <w:t>[1]为错误描述。</w:t>
      </w:r>
    </w:p>
    <w:p w14:paraId="707F3FFF" w14:textId="77777777" w:rsidR="00E154FE" w:rsidRPr="00BF7AC3" w:rsidRDefault="00E154FE" w:rsidP="005570ED">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参数默认值</w:t>
      </w:r>
    </w:p>
    <w:p w14:paraId="5CC70036" w14:textId="77777777" w:rsidR="00E154FE" w:rsidRDefault="00E154FE" w:rsidP="00E154FE">
      <w:pPr>
        <w:spacing w:line="360" w:lineRule="auto"/>
        <w:ind w:firstLineChars="200" w:firstLine="480"/>
        <w:rPr>
          <w:rFonts w:ascii="楷体" w:eastAsia="楷体" w:hAnsi="楷体"/>
          <w:sz w:val="24"/>
          <w:szCs w:val="24"/>
        </w:rPr>
      </w:pPr>
      <w:r>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E154FE" w:rsidRPr="00430EDD" w14:paraId="18C8F959" w14:textId="77777777" w:rsidTr="006A288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9600B15" w14:textId="77777777" w:rsidR="00E154FE" w:rsidRPr="00F665A3" w:rsidRDefault="00E154FE" w:rsidP="006A288E">
            <w:pPr>
              <w:jc w:val="center"/>
              <w:rPr>
                <w:rFonts w:ascii="Courier New" w:hAnsi="Courier New" w:cs="Courier New"/>
                <w:kern w:val="0"/>
                <w:sz w:val="20"/>
                <w:szCs w:val="20"/>
              </w:rPr>
            </w:pPr>
            <w:r>
              <w:rPr>
                <w:rFonts w:ascii="Courier New" w:hAnsi="Courier New" w:cs="Courier New" w:hint="eastAsia"/>
                <w:kern w:val="0"/>
                <w:sz w:val="20"/>
                <w:szCs w:val="20"/>
              </w:rPr>
              <w:t>参数名</w:t>
            </w:r>
          </w:p>
        </w:tc>
        <w:tc>
          <w:tcPr>
            <w:tcW w:w="3399" w:type="dxa"/>
          </w:tcPr>
          <w:p w14:paraId="5495FAF2" w14:textId="77777777" w:rsidR="00E154FE" w:rsidRPr="00F665A3" w:rsidRDefault="00E154FE" w:rsidP="006A288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kern w:val="0"/>
                <w:sz w:val="20"/>
                <w:szCs w:val="20"/>
              </w:rPr>
            </w:pPr>
            <w:r>
              <w:rPr>
                <w:rFonts w:ascii="Courier New" w:hAnsi="Courier New" w:cs="Courier New" w:hint="eastAsia"/>
                <w:kern w:val="0"/>
                <w:sz w:val="20"/>
                <w:szCs w:val="20"/>
              </w:rPr>
              <w:t>默认值</w:t>
            </w:r>
          </w:p>
        </w:tc>
      </w:tr>
      <w:tr w:rsidR="00E154FE" w:rsidRPr="00430EDD" w14:paraId="1BA3CC67" w14:textId="77777777" w:rsidTr="006A288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112803B" w14:textId="77777777" w:rsidR="00E154FE" w:rsidRDefault="00E154FE" w:rsidP="006A288E">
            <w:pPr>
              <w:jc w:val="center"/>
              <w:rPr>
                <w:rFonts w:ascii="Courier New" w:hAnsi="Courier New" w:cs="Courier New"/>
                <w:color w:val="000000"/>
                <w:kern w:val="0"/>
                <w:sz w:val="20"/>
                <w:szCs w:val="20"/>
              </w:rPr>
            </w:pPr>
            <w:proofErr w:type="spellStart"/>
            <w:r>
              <w:rPr>
                <w:rFonts w:ascii="Courier New" w:hAnsi="Courier New" w:cs="Courier New" w:hint="eastAsia"/>
                <w:b w:val="0"/>
                <w:i/>
                <w:color w:val="000000"/>
                <w:kern w:val="0"/>
                <w:sz w:val="20"/>
                <w:szCs w:val="20"/>
              </w:rPr>
              <w:t>strTimeout</w:t>
            </w:r>
            <w:proofErr w:type="spellEnd"/>
          </w:p>
        </w:tc>
        <w:tc>
          <w:tcPr>
            <w:tcW w:w="3399" w:type="dxa"/>
          </w:tcPr>
          <w:p w14:paraId="6DCE3A69" w14:textId="77777777" w:rsidR="00E154FE" w:rsidRDefault="00D73B8E" w:rsidP="006A288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Pr>
                <w:rFonts w:ascii="Courier New" w:hAnsi="Courier New" w:cs="Courier New" w:hint="eastAsia"/>
                <w:color w:val="000000"/>
                <w:kern w:val="0"/>
                <w:sz w:val="20"/>
                <w:szCs w:val="20"/>
              </w:rPr>
              <w:t>20</w:t>
            </w:r>
          </w:p>
        </w:tc>
      </w:tr>
    </w:tbl>
    <w:p w14:paraId="75E54170" w14:textId="77777777" w:rsidR="007C68C4" w:rsidRPr="00BF7AC3" w:rsidRDefault="007C68C4" w:rsidP="007C68C4">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lastRenderedPageBreak/>
        <w:t>读取证件全部信息</w:t>
      </w:r>
      <w:r w:rsidRPr="00BF7AC3">
        <w:rPr>
          <w:rFonts w:ascii="微软雅黑" w:eastAsia="微软雅黑" w:hAnsi="微软雅黑"/>
          <w:b/>
          <w:sz w:val="30"/>
          <w:szCs w:val="30"/>
        </w:rPr>
        <w:t xml:space="preserve"> </w:t>
      </w:r>
    </w:p>
    <w:p w14:paraId="770C6477" w14:textId="77777777" w:rsidR="007C68C4" w:rsidRPr="00BF7AC3" w:rsidRDefault="007C68C4" w:rsidP="007C68C4">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接口定义</w:t>
      </w:r>
    </w:p>
    <w:p w14:paraId="31770FF5" w14:textId="594C0F3A" w:rsidR="007C68C4" w:rsidRPr="002A3EAE" w:rsidRDefault="007C68C4" w:rsidP="007C68C4">
      <w:pPr>
        <w:spacing w:line="360" w:lineRule="auto"/>
        <w:ind w:firstLineChars="200" w:firstLine="480"/>
        <w:rPr>
          <w:rFonts w:ascii="楷体" w:eastAsia="楷体" w:hAnsi="楷体"/>
          <w:sz w:val="24"/>
          <w:szCs w:val="24"/>
        </w:rPr>
      </w:pPr>
      <w:r w:rsidRPr="002A3EAE">
        <w:rPr>
          <w:rFonts w:ascii="楷体" w:eastAsia="楷体" w:hAnsi="楷体" w:hint="eastAsia"/>
          <w:sz w:val="24"/>
          <w:szCs w:val="24"/>
        </w:rPr>
        <w:t xml:space="preserve">String[] </w:t>
      </w:r>
      <w:proofErr w:type="spellStart"/>
      <w:r w:rsidRPr="002A3EAE">
        <w:rPr>
          <w:rFonts w:ascii="楷体" w:eastAsia="楷体" w:hAnsi="楷体" w:hint="eastAsia"/>
          <w:sz w:val="24"/>
          <w:szCs w:val="24"/>
        </w:rPr>
        <w:t>getID</w:t>
      </w:r>
      <w:r>
        <w:rPr>
          <w:rFonts w:ascii="楷体" w:eastAsia="楷体" w:hAnsi="楷体" w:hint="eastAsia"/>
          <w:sz w:val="24"/>
          <w:szCs w:val="24"/>
        </w:rPr>
        <w:t>Full</w:t>
      </w:r>
      <w:r w:rsidRPr="002A3EAE">
        <w:rPr>
          <w:rFonts w:ascii="楷体" w:eastAsia="楷体" w:hAnsi="楷体" w:hint="eastAsia"/>
          <w:sz w:val="24"/>
          <w:szCs w:val="24"/>
        </w:rPr>
        <w:t>Info</w:t>
      </w:r>
      <w:proofErr w:type="spellEnd"/>
      <w:r w:rsidRPr="002A3EAE">
        <w:rPr>
          <w:rFonts w:ascii="楷体" w:eastAsia="楷体" w:hAnsi="楷体" w:hint="eastAsia"/>
          <w:sz w:val="24"/>
          <w:szCs w:val="24"/>
        </w:rPr>
        <w:t>(</w:t>
      </w:r>
      <w:r w:rsidRPr="003E079B">
        <w:rPr>
          <w:rFonts w:ascii="楷体" w:eastAsia="楷体" w:hAnsi="楷体" w:hint="eastAsia"/>
          <w:sz w:val="24"/>
          <w:szCs w:val="24"/>
        </w:rPr>
        <w:t xml:space="preserve">String </w:t>
      </w:r>
      <w:proofErr w:type="spellStart"/>
      <w:r w:rsidRPr="003E079B">
        <w:rPr>
          <w:rFonts w:ascii="楷体" w:eastAsia="楷体" w:hAnsi="楷体" w:hint="eastAsia"/>
          <w:sz w:val="24"/>
          <w:szCs w:val="24"/>
        </w:rPr>
        <w:t>str</w:t>
      </w:r>
      <w:r>
        <w:rPr>
          <w:rFonts w:ascii="楷体" w:eastAsia="楷体" w:hAnsi="楷体" w:hint="eastAsia"/>
          <w:sz w:val="24"/>
          <w:szCs w:val="24"/>
        </w:rPr>
        <w:t>Photo</w:t>
      </w:r>
      <w:r w:rsidRPr="003E079B">
        <w:rPr>
          <w:rFonts w:ascii="楷体" w:eastAsia="楷体" w:hAnsi="楷体" w:hint="eastAsia"/>
          <w:sz w:val="24"/>
          <w:szCs w:val="24"/>
        </w:rPr>
        <w:t>Path</w:t>
      </w:r>
      <w:proofErr w:type="spellEnd"/>
      <w:r>
        <w:rPr>
          <w:rFonts w:ascii="楷体" w:eastAsia="楷体" w:hAnsi="楷体" w:hint="eastAsia"/>
          <w:sz w:val="24"/>
          <w:szCs w:val="24"/>
        </w:rPr>
        <w:t>，</w:t>
      </w:r>
      <w:r w:rsidRPr="002A3EAE">
        <w:rPr>
          <w:rFonts w:ascii="楷体" w:eastAsia="楷体" w:hAnsi="楷体" w:hint="eastAsia"/>
          <w:sz w:val="24"/>
          <w:szCs w:val="24"/>
        </w:rPr>
        <w:t xml:space="preserve"> String </w:t>
      </w:r>
      <w:proofErr w:type="spellStart"/>
      <w:r w:rsidRPr="002A3EAE">
        <w:rPr>
          <w:rFonts w:ascii="楷体" w:eastAsia="楷体" w:hAnsi="楷体" w:hint="eastAsia"/>
          <w:sz w:val="24"/>
          <w:szCs w:val="24"/>
        </w:rPr>
        <w:t>strTimeout</w:t>
      </w:r>
      <w:proofErr w:type="spellEnd"/>
      <w:r w:rsidRPr="002A3EAE">
        <w:rPr>
          <w:rFonts w:ascii="楷体" w:eastAsia="楷体" w:hAnsi="楷体" w:hint="eastAsia"/>
          <w:sz w:val="24"/>
          <w:szCs w:val="24"/>
        </w:rPr>
        <w:t>)</w:t>
      </w:r>
    </w:p>
    <w:p w14:paraId="3FAC050B" w14:textId="77777777" w:rsidR="007C68C4" w:rsidRPr="00BF7AC3" w:rsidRDefault="007C68C4" w:rsidP="007C68C4">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7C68C4" w:rsidRPr="00747A57" w14:paraId="23AA1C50" w14:textId="77777777" w:rsidTr="00D624EE">
        <w:trPr>
          <w:trHeight w:val="248"/>
        </w:trPr>
        <w:tc>
          <w:tcPr>
            <w:tcW w:w="336" w:type="pct"/>
            <w:shd w:val="clear" w:color="auto" w:fill="C0C0C0"/>
          </w:tcPr>
          <w:p w14:paraId="454A4512" w14:textId="77777777" w:rsidR="007C68C4" w:rsidRPr="00747A57" w:rsidRDefault="007C68C4" w:rsidP="00D624EE">
            <w:pPr>
              <w:spacing w:line="360" w:lineRule="auto"/>
              <w:ind w:left="-57"/>
              <w:rPr>
                <w:szCs w:val="21"/>
              </w:rPr>
            </w:pPr>
            <w:r w:rsidRPr="00747A57">
              <w:rPr>
                <w:rFonts w:hAnsi="宋体"/>
                <w:szCs w:val="21"/>
              </w:rPr>
              <w:t>序号</w:t>
            </w:r>
          </w:p>
        </w:tc>
        <w:tc>
          <w:tcPr>
            <w:tcW w:w="1003" w:type="pct"/>
            <w:shd w:val="clear" w:color="auto" w:fill="C0C0C0"/>
          </w:tcPr>
          <w:p w14:paraId="4D48A7B8" w14:textId="77777777" w:rsidR="007C68C4" w:rsidRPr="00747A57" w:rsidRDefault="007C68C4" w:rsidP="00D624EE">
            <w:pPr>
              <w:spacing w:line="360" w:lineRule="auto"/>
              <w:ind w:left="-57"/>
              <w:rPr>
                <w:szCs w:val="21"/>
              </w:rPr>
            </w:pPr>
            <w:r w:rsidRPr="00747A57">
              <w:rPr>
                <w:rFonts w:hAnsi="宋体"/>
                <w:szCs w:val="21"/>
              </w:rPr>
              <w:t>接口字段</w:t>
            </w:r>
          </w:p>
        </w:tc>
        <w:tc>
          <w:tcPr>
            <w:tcW w:w="1104" w:type="pct"/>
            <w:shd w:val="clear" w:color="auto" w:fill="C0C0C0"/>
          </w:tcPr>
          <w:p w14:paraId="7757120F" w14:textId="77777777" w:rsidR="007C68C4" w:rsidRPr="00747A57" w:rsidRDefault="007C68C4" w:rsidP="00D624EE">
            <w:pPr>
              <w:spacing w:line="360" w:lineRule="auto"/>
              <w:ind w:left="-57"/>
              <w:rPr>
                <w:szCs w:val="21"/>
              </w:rPr>
            </w:pPr>
            <w:r w:rsidRPr="00747A57">
              <w:rPr>
                <w:rFonts w:hint="eastAsia"/>
                <w:szCs w:val="21"/>
              </w:rPr>
              <w:t>接口字段说明</w:t>
            </w:r>
          </w:p>
        </w:tc>
        <w:tc>
          <w:tcPr>
            <w:tcW w:w="425" w:type="pct"/>
            <w:shd w:val="clear" w:color="auto" w:fill="C0C0C0"/>
          </w:tcPr>
          <w:p w14:paraId="625CCFF2" w14:textId="77777777" w:rsidR="007C68C4" w:rsidRPr="00747A57" w:rsidRDefault="007C68C4" w:rsidP="00D624EE">
            <w:pPr>
              <w:spacing w:line="360" w:lineRule="auto"/>
              <w:ind w:left="-57"/>
              <w:rPr>
                <w:szCs w:val="21"/>
              </w:rPr>
            </w:pPr>
            <w:r w:rsidRPr="00747A57">
              <w:rPr>
                <w:rFonts w:hAnsi="宋体"/>
                <w:szCs w:val="21"/>
              </w:rPr>
              <w:t>类型</w:t>
            </w:r>
          </w:p>
        </w:tc>
        <w:tc>
          <w:tcPr>
            <w:tcW w:w="425" w:type="pct"/>
            <w:shd w:val="clear" w:color="auto" w:fill="C0C0C0"/>
          </w:tcPr>
          <w:p w14:paraId="1DA2528E" w14:textId="77777777" w:rsidR="007C68C4" w:rsidRPr="00747A57" w:rsidRDefault="007C68C4" w:rsidP="00D624EE">
            <w:pPr>
              <w:spacing w:line="360" w:lineRule="auto"/>
              <w:rPr>
                <w:szCs w:val="21"/>
              </w:rPr>
            </w:pPr>
            <w:r w:rsidRPr="00747A57">
              <w:rPr>
                <w:rFonts w:hAnsi="宋体"/>
                <w:szCs w:val="21"/>
              </w:rPr>
              <w:t>长度</w:t>
            </w:r>
          </w:p>
        </w:tc>
        <w:tc>
          <w:tcPr>
            <w:tcW w:w="1114" w:type="pct"/>
            <w:shd w:val="clear" w:color="auto" w:fill="C0C0C0"/>
          </w:tcPr>
          <w:p w14:paraId="7745CAAE" w14:textId="77777777" w:rsidR="007C68C4" w:rsidRPr="00747A57" w:rsidRDefault="007C68C4" w:rsidP="00D624EE">
            <w:pPr>
              <w:spacing w:line="360" w:lineRule="auto"/>
              <w:ind w:left="-57"/>
              <w:rPr>
                <w:szCs w:val="21"/>
              </w:rPr>
            </w:pPr>
            <w:r w:rsidRPr="00747A57">
              <w:rPr>
                <w:rFonts w:hAnsi="宋体" w:hint="eastAsia"/>
                <w:szCs w:val="21"/>
              </w:rPr>
              <w:t>备注</w:t>
            </w:r>
          </w:p>
        </w:tc>
        <w:tc>
          <w:tcPr>
            <w:tcW w:w="593" w:type="pct"/>
            <w:shd w:val="clear" w:color="auto" w:fill="C0C0C0"/>
          </w:tcPr>
          <w:p w14:paraId="4B7D5EC9" w14:textId="77777777" w:rsidR="007C68C4" w:rsidRPr="00747A57" w:rsidRDefault="007C68C4" w:rsidP="00D624EE">
            <w:pPr>
              <w:spacing w:line="360" w:lineRule="auto"/>
              <w:rPr>
                <w:szCs w:val="21"/>
              </w:rPr>
            </w:pPr>
            <w:r>
              <w:rPr>
                <w:rFonts w:hint="eastAsia"/>
                <w:szCs w:val="21"/>
              </w:rPr>
              <w:t>输入</w:t>
            </w:r>
            <w:r>
              <w:rPr>
                <w:rFonts w:hint="eastAsia"/>
                <w:szCs w:val="21"/>
              </w:rPr>
              <w:t>/</w:t>
            </w:r>
            <w:r>
              <w:rPr>
                <w:rFonts w:hint="eastAsia"/>
                <w:szCs w:val="21"/>
              </w:rPr>
              <w:t>输出</w:t>
            </w:r>
          </w:p>
        </w:tc>
      </w:tr>
      <w:tr w:rsidR="007C68C4" w:rsidRPr="00747A57" w14:paraId="083747A9" w14:textId="77777777" w:rsidTr="00D624EE">
        <w:trPr>
          <w:trHeight w:val="193"/>
        </w:trPr>
        <w:tc>
          <w:tcPr>
            <w:tcW w:w="336" w:type="pct"/>
          </w:tcPr>
          <w:p w14:paraId="500CF3FD" w14:textId="77777777" w:rsidR="007C68C4" w:rsidRPr="00747A57" w:rsidRDefault="007C68C4" w:rsidP="00D624EE">
            <w:pPr>
              <w:spacing w:line="360" w:lineRule="auto"/>
              <w:ind w:left="-57"/>
              <w:rPr>
                <w:szCs w:val="21"/>
              </w:rPr>
            </w:pPr>
            <w:r>
              <w:rPr>
                <w:rFonts w:hint="eastAsia"/>
                <w:szCs w:val="21"/>
              </w:rPr>
              <w:t>1</w:t>
            </w:r>
          </w:p>
        </w:tc>
        <w:tc>
          <w:tcPr>
            <w:tcW w:w="1003" w:type="pct"/>
          </w:tcPr>
          <w:p w14:paraId="1BF92354" w14:textId="77777777" w:rsidR="007C68C4" w:rsidRPr="00FA0EBE" w:rsidRDefault="007C68C4" w:rsidP="00D624EE">
            <w:pPr>
              <w:spacing w:line="360" w:lineRule="auto"/>
              <w:ind w:left="-57"/>
              <w:rPr>
                <w:rFonts w:ascii="Courier New" w:hAnsi="Courier New" w:cs="Courier New"/>
                <w:b/>
                <w:i/>
                <w:color w:val="000000"/>
                <w:kern w:val="0"/>
                <w:sz w:val="20"/>
                <w:szCs w:val="20"/>
              </w:rPr>
            </w:pPr>
            <w:proofErr w:type="spellStart"/>
            <w:r w:rsidRPr="003E079B">
              <w:rPr>
                <w:rFonts w:ascii="楷体" w:eastAsia="楷体" w:hAnsi="楷体" w:hint="eastAsia"/>
                <w:sz w:val="24"/>
                <w:szCs w:val="24"/>
              </w:rPr>
              <w:t>str</w:t>
            </w:r>
            <w:r>
              <w:rPr>
                <w:rFonts w:ascii="楷体" w:eastAsia="楷体" w:hAnsi="楷体" w:hint="eastAsia"/>
                <w:sz w:val="24"/>
                <w:szCs w:val="24"/>
              </w:rPr>
              <w:t>Photo</w:t>
            </w:r>
            <w:r w:rsidRPr="003E079B">
              <w:rPr>
                <w:rFonts w:ascii="楷体" w:eastAsia="楷体" w:hAnsi="楷体" w:hint="eastAsia"/>
                <w:sz w:val="24"/>
                <w:szCs w:val="24"/>
              </w:rPr>
              <w:t>Path</w:t>
            </w:r>
            <w:proofErr w:type="spellEnd"/>
          </w:p>
        </w:tc>
        <w:tc>
          <w:tcPr>
            <w:tcW w:w="1104" w:type="pct"/>
          </w:tcPr>
          <w:p w14:paraId="3FCD0F01" w14:textId="77777777" w:rsidR="007C68C4" w:rsidRDefault="007C68C4" w:rsidP="00D624EE">
            <w:pPr>
              <w:spacing w:line="360" w:lineRule="auto"/>
              <w:ind w:left="-57"/>
              <w:rPr>
                <w:rFonts w:ascii="Courier New" w:hAnsi="Courier New" w:cs="Courier New"/>
                <w:color w:val="000000"/>
                <w:kern w:val="0"/>
                <w:sz w:val="20"/>
                <w:szCs w:val="20"/>
              </w:rPr>
            </w:pPr>
            <w:r>
              <w:rPr>
                <w:rFonts w:ascii="Courier New" w:hAnsi="Courier New" w:cs="Courier New" w:hint="eastAsia"/>
                <w:color w:val="000000"/>
                <w:kern w:val="0"/>
                <w:sz w:val="20"/>
                <w:szCs w:val="20"/>
              </w:rPr>
              <w:t>头像图片存放路径</w:t>
            </w:r>
          </w:p>
        </w:tc>
        <w:tc>
          <w:tcPr>
            <w:tcW w:w="425" w:type="pct"/>
          </w:tcPr>
          <w:p w14:paraId="38C569C3" w14:textId="77777777" w:rsidR="007C68C4" w:rsidRDefault="007C68C4" w:rsidP="00D624EE">
            <w:pPr>
              <w:spacing w:line="360" w:lineRule="auto"/>
              <w:ind w:left="-57"/>
              <w:rPr>
                <w:szCs w:val="21"/>
              </w:rPr>
            </w:pPr>
            <w:r>
              <w:rPr>
                <w:rFonts w:hint="eastAsia"/>
                <w:szCs w:val="21"/>
              </w:rPr>
              <w:t>String</w:t>
            </w:r>
          </w:p>
        </w:tc>
        <w:tc>
          <w:tcPr>
            <w:tcW w:w="425" w:type="pct"/>
          </w:tcPr>
          <w:p w14:paraId="087733DC" w14:textId="77777777" w:rsidR="007C68C4" w:rsidRPr="00747A57" w:rsidRDefault="007C68C4" w:rsidP="00D624EE">
            <w:pPr>
              <w:spacing w:line="360" w:lineRule="auto"/>
              <w:rPr>
                <w:szCs w:val="21"/>
              </w:rPr>
            </w:pPr>
          </w:p>
        </w:tc>
        <w:tc>
          <w:tcPr>
            <w:tcW w:w="1114" w:type="pct"/>
          </w:tcPr>
          <w:p w14:paraId="600D467A" w14:textId="77777777" w:rsidR="007C68C4" w:rsidRPr="006B2A3D" w:rsidRDefault="007C68C4" w:rsidP="00D624EE">
            <w:pPr>
              <w:spacing w:line="360" w:lineRule="auto"/>
              <w:ind w:left="-57"/>
              <w:rPr>
                <w:szCs w:val="21"/>
              </w:rPr>
            </w:pPr>
          </w:p>
        </w:tc>
        <w:tc>
          <w:tcPr>
            <w:tcW w:w="593" w:type="pct"/>
          </w:tcPr>
          <w:p w14:paraId="7855A210" w14:textId="77777777" w:rsidR="007C68C4" w:rsidRPr="003722C7" w:rsidRDefault="007C68C4" w:rsidP="00D624EE">
            <w:pPr>
              <w:spacing w:line="360" w:lineRule="auto"/>
              <w:ind w:left="-57"/>
              <w:rPr>
                <w:szCs w:val="21"/>
              </w:rPr>
            </w:pPr>
            <w:r>
              <w:rPr>
                <w:rFonts w:hint="eastAsia"/>
                <w:szCs w:val="21"/>
              </w:rPr>
              <w:t>输入</w:t>
            </w:r>
          </w:p>
        </w:tc>
      </w:tr>
      <w:tr w:rsidR="007C68C4" w:rsidRPr="00747A57" w14:paraId="083754EC" w14:textId="77777777" w:rsidTr="00D624EE">
        <w:trPr>
          <w:trHeight w:val="193"/>
        </w:trPr>
        <w:tc>
          <w:tcPr>
            <w:tcW w:w="336" w:type="pct"/>
          </w:tcPr>
          <w:p w14:paraId="4BC4DE02" w14:textId="1BBC4920" w:rsidR="007C68C4" w:rsidRPr="00747A57" w:rsidRDefault="00B74169" w:rsidP="00D624EE">
            <w:pPr>
              <w:spacing w:line="360" w:lineRule="auto"/>
              <w:ind w:left="-57"/>
              <w:rPr>
                <w:szCs w:val="21"/>
              </w:rPr>
            </w:pPr>
            <w:r>
              <w:rPr>
                <w:rFonts w:hint="eastAsia"/>
                <w:szCs w:val="21"/>
              </w:rPr>
              <w:t>2</w:t>
            </w:r>
          </w:p>
        </w:tc>
        <w:tc>
          <w:tcPr>
            <w:tcW w:w="1003" w:type="pct"/>
          </w:tcPr>
          <w:p w14:paraId="5A85D4BB" w14:textId="77777777" w:rsidR="007C68C4" w:rsidRPr="00FA0EBE" w:rsidRDefault="007C68C4" w:rsidP="00D624EE">
            <w:pPr>
              <w:spacing w:line="360" w:lineRule="auto"/>
              <w:ind w:left="-57"/>
              <w:rPr>
                <w:rFonts w:ascii="Courier New" w:hAnsi="Courier New" w:cs="Courier New"/>
                <w:b/>
                <w:i/>
                <w:color w:val="000000"/>
                <w:kern w:val="0"/>
                <w:sz w:val="20"/>
                <w:szCs w:val="20"/>
              </w:rPr>
            </w:pPr>
            <w:proofErr w:type="spellStart"/>
            <w:r>
              <w:rPr>
                <w:rFonts w:ascii="Courier New" w:hAnsi="Courier New" w:cs="Courier New" w:hint="eastAsia"/>
                <w:b/>
                <w:i/>
                <w:color w:val="000000"/>
                <w:kern w:val="0"/>
                <w:sz w:val="20"/>
                <w:szCs w:val="20"/>
              </w:rPr>
              <w:t>strTimeout</w:t>
            </w:r>
            <w:proofErr w:type="spellEnd"/>
          </w:p>
        </w:tc>
        <w:tc>
          <w:tcPr>
            <w:tcW w:w="1104" w:type="pct"/>
          </w:tcPr>
          <w:p w14:paraId="5B3EFA40" w14:textId="77777777" w:rsidR="007C68C4" w:rsidRDefault="007C68C4" w:rsidP="00D624EE">
            <w:pPr>
              <w:spacing w:line="360" w:lineRule="auto"/>
              <w:ind w:left="-57"/>
              <w:rPr>
                <w:rFonts w:ascii="Courier New" w:hAnsi="Courier New" w:cs="Courier New"/>
                <w:color w:val="000000"/>
                <w:kern w:val="0"/>
                <w:sz w:val="20"/>
                <w:szCs w:val="20"/>
              </w:rPr>
            </w:pPr>
            <w:r>
              <w:rPr>
                <w:rFonts w:ascii="Courier New" w:hAnsi="Courier New" w:cs="Courier New" w:hint="eastAsia"/>
                <w:color w:val="000000"/>
                <w:kern w:val="0"/>
                <w:sz w:val="20"/>
                <w:szCs w:val="20"/>
              </w:rPr>
              <w:t>读二代证超时间隔</w:t>
            </w:r>
          </w:p>
        </w:tc>
        <w:tc>
          <w:tcPr>
            <w:tcW w:w="425" w:type="pct"/>
          </w:tcPr>
          <w:p w14:paraId="1A134DCE" w14:textId="77777777" w:rsidR="007C68C4" w:rsidRDefault="007C68C4" w:rsidP="00D624EE">
            <w:pPr>
              <w:spacing w:line="360" w:lineRule="auto"/>
              <w:ind w:left="-57"/>
              <w:rPr>
                <w:szCs w:val="21"/>
              </w:rPr>
            </w:pPr>
            <w:r>
              <w:rPr>
                <w:rFonts w:hint="eastAsia"/>
                <w:szCs w:val="21"/>
              </w:rPr>
              <w:t>String</w:t>
            </w:r>
          </w:p>
        </w:tc>
        <w:tc>
          <w:tcPr>
            <w:tcW w:w="425" w:type="pct"/>
          </w:tcPr>
          <w:p w14:paraId="719CA888" w14:textId="77777777" w:rsidR="007C68C4" w:rsidRPr="00747A57" w:rsidRDefault="007C68C4" w:rsidP="00D624EE">
            <w:pPr>
              <w:spacing w:line="360" w:lineRule="auto"/>
              <w:rPr>
                <w:szCs w:val="21"/>
              </w:rPr>
            </w:pPr>
          </w:p>
        </w:tc>
        <w:tc>
          <w:tcPr>
            <w:tcW w:w="1114" w:type="pct"/>
          </w:tcPr>
          <w:p w14:paraId="21FA5B4D" w14:textId="77777777" w:rsidR="007C68C4" w:rsidRDefault="007C68C4" w:rsidP="00D624EE">
            <w:pPr>
              <w:spacing w:line="360" w:lineRule="auto"/>
              <w:rPr>
                <w:szCs w:val="21"/>
              </w:rPr>
            </w:pPr>
            <w:r>
              <w:rPr>
                <w:rFonts w:hint="eastAsia"/>
                <w:szCs w:val="21"/>
              </w:rPr>
              <w:t>默认</w:t>
            </w:r>
            <w:r>
              <w:rPr>
                <w:rFonts w:hint="eastAsia"/>
                <w:szCs w:val="21"/>
              </w:rPr>
              <w:t>20</w:t>
            </w:r>
            <w:r>
              <w:rPr>
                <w:rFonts w:hint="eastAsia"/>
                <w:szCs w:val="21"/>
              </w:rPr>
              <w:t>秒；</w:t>
            </w:r>
          </w:p>
          <w:p w14:paraId="1C8D500C" w14:textId="77777777" w:rsidR="007C68C4" w:rsidRPr="006B2A3D" w:rsidRDefault="007C68C4" w:rsidP="00D624EE">
            <w:pPr>
              <w:spacing w:line="360" w:lineRule="auto"/>
              <w:rPr>
                <w:szCs w:val="21"/>
              </w:rPr>
            </w:pPr>
            <w:r>
              <w:rPr>
                <w:rFonts w:hint="eastAsia"/>
                <w:szCs w:val="21"/>
              </w:rPr>
              <w:t>其它正整数</w:t>
            </w:r>
          </w:p>
        </w:tc>
        <w:tc>
          <w:tcPr>
            <w:tcW w:w="593" w:type="pct"/>
          </w:tcPr>
          <w:p w14:paraId="7444A33D" w14:textId="77777777" w:rsidR="007C68C4" w:rsidRPr="003722C7" w:rsidRDefault="007C68C4" w:rsidP="00D624EE">
            <w:pPr>
              <w:spacing w:line="360" w:lineRule="auto"/>
              <w:ind w:left="-57"/>
              <w:rPr>
                <w:szCs w:val="21"/>
              </w:rPr>
            </w:pPr>
            <w:r>
              <w:rPr>
                <w:rFonts w:hint="eastAsia"/>
                <w:szCs w:val="21"/>
              </w:rPr>
              <w:t>输入</w:t>
            </w:r>
          </w:p>
        </w:tc>
      </w:tr>
    </w:tbl>
    <w:p w14:paraId="4DC19BA7" w14:textId="77777777" w:rsidR="007C68C4" w:rsidRPr="00BF7AC3" w:rsidRDefault="007C68C4" w:rsidP="007C68C4">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返回值说明</w:t>
      </w:r>
    </w:p>
    <w:p w14:paraId="177D3F2B" w14:textId="55F10E3E" w:rsidR="007C68C4" w:rsidRDefault="007C68C4" w:rsidP="007C68C4">
      <w:pPr>
        <w:spacing w:line="360" w:lineRule="auto"/>
        <w:ind w:firstLineChars="200" w:firstLine="480"/>
        <w:rPr>
          <w:rFonts w:ascii="楷体" w:eastAsia="楷体" w:hAnsi="楷体"/>
          <w:sz w:val="24"/>
          <w:szCs w:val="24"/>
        </w:rPr>
      </w:pPr>
      <w:r>
        <w:rPr>
          <w:rFonts w:ascii="楷体" w:eastAsia="楷体" w:hAnsi="楷体" w:hint="eastAsia"/>
          <w:sz w:val="24"/>
          <w:szCs w:val="24"/>
        </w:rPr>
        <w:t xml:space="preserve">例如String[] </w:t>
      </w:r>
      <w:proofErr w:type="spellStart"/>
      <w:r>
        <w:rPr>
          <w:rFonts w:ascii="楷体" w:eastAsia="楷体" w:hAnsi="楷体" w:hint="eastAsia"/>
          <w:sz w:val="24"/>
          <w:szCs w:val="24"/>
        </w:rPr>
        <w:t>aryRet</w:t>
      </w:r>
      <w:proofErr w:type="spellEnd"/>
      <w:r>
        <w:rPr>
          <w:rFonts w:ascii="楷体" w:eastAsia="楷体" w:hAnsi="楷体" w:hint="eastAsia"/>
          <w:sz w:val="24"/>
          <w:szCs w:val="24"/>
        </w:rPr>
        <w:t xml:space="preserve"> = </w:t>
      </w:r>
      <w:proofErr w:type="spellStart"/>
      <w:r w:rsidRPr="000773AA">
        <w:rPr>
          <w:rFonts w:ascii="楷体" w:eastAsia="楷体" w:hAnsi="楷体" w:hint="eastAsia"/>
          <w:sz w:val="24"/>
          <w:szCs w:val="24"/>
        </w:rPr>
        <w:t>getIDCardInfo</w:t>
      </w:r>
      <w:proofErr w:type="spellEnd"/>
      <w:r>
        <w:rPr>
          <w:rFonts w:ascii="楷体" w:eastAsia="楷体" w:hAnsi="楷体" w:hint="eastAsia"/>
          <w:sz w:val="24"/>
          <w:szCs w:val="24"/>
        </w:rPr>
        <w:t xml:space="preserve"> (</w:t>
      </w:r>
      <w:r w:rsidR="003609A5" w:rsidRPr="007C5978">
        <w:rPr>
          <w:rFonts w:ascii="楷体" w:eastAsia="楷体" w:hAnsi="楷体" w:hint="eastAsia"/>
          <w:sz w:val="24"/>
          <w:szCs w:val="24"/>
        </w:rPr>
        <w:t>arg0,arg1,</w:t>
      </w:r>
      <w:r w:rsidR="003609A5">
        <w:rPr>
          <w:rFonts w:ascii="楷体" w:eastAsia="楷体" w:hAnsi="楷体" w:hint="eastAsia"/>
          <w:sz w:val="24"/>
          <w:szCs w:val="24"/>
        </w:rPr>
        <w:t>……</w:t>
      </w:r>
      <w:r>
        <w:rPr>
          <w:rFonts w:ascii="楷体" w:eastAsia="楷体" w:hAnsi="楷体" w:hint="eastAsia"/>
          <w:sz w:val="24"/>
          <w:szCs w:val="24"/>
        </w:rPr>
        <w:t>)，返回参数</w:t>
      </w:r>
      <w:proofErr w:type="spellStart"/>
      <w:r>
        <w:rPr>
          <w:rFonts w:ascii="楷体" w:eastAsia="楷体" w:hAnsi="楷体" w:hint="eastAsia"/>
          <w:sz w:val="24"/>
          <w:szCs w:val="24"/>
        </w:rPr>
        <w:t>aryRet</w:t>
      </w:r>
      <w:proofErr w:type="spellEnd"/>
      <w:r>
        <w:rPr>
          <w:rFonts w:ascii="楷体" w:eastAsia="楷体" w:hAnsi="楷体" w:hint="eastAsia"/>
          <w:sz w:val="24"/>
          <w:szCs w:val="24"/>
        </w:rPr>
        <w:t>的规则为；</w:t>
      </w:r>
    </w:p>
    <w:p w14:paraId="3AED24DF" w14:textId="77777777" w:rsidR="007C68C4" w:rsidRPr="00D82FF2" w:rsidRDefault="007C68C4" w:rsidP="007C68C4">
      <w:pPr>
        <w:pStyle w:val="a8"/>
        <w:numPr>
          <w:ilvl w:val="0"/>
          <w:numId w:val="12"/>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Pr="00D82FF2">
        <w:rPr>
          <w:rFonts w:ascii="楷体" w:eastAsia="楷体" w:hAnsi="楷体"/>
          <w:sz w:val="24"/>
          <w:szCs w:val="24"/>
        </w:rPr>
        <w:t>[0]</w:t>
      </w:r>
      <w:r w:rsidRPr="00D82FF2">
        <w:rPr>
          <w:rFonts w:ascii="楷体" w:eastAsia="楷体" w:hAnsi="楷体" w:hint="eastAsia"/>
          <w:sz w:val="24"/>
          <w:szCs w:val="24"/>
        </w:rPr>
        <w:t>为指示码，0为正确，其它为错误码；</w:t>
      </w:r>
    </w:p>
    <w:p w14:paraId="36AC4718" w14:textId="77777777" w:rsidR="007C68C4" w:rsidRDefault="007C68C4" w:rsidP="007C68C4">
      <w:pPr>
        <w:pStyle w:val="a8"/>
        <w:numPr>
          <w:ilvl w:val="0"/>
          <w:numId w:val="12"/>
        </w:numPr>
        <w:spacing w:line="360" w:lineRule="auto"/>
        <w:ind w:firstLineChars="0"/>
        <w:rPr>
          <w:rFonts w:ascii="楷体" w:eastAsia="楷体" w:hAnsi="楷体"/>
          <w:sz w:val="24"/>
          <w:szCs w:val="24"/>
        </w:rPr>
      </w:pPr>
      <w:r w:rsidRPr="00D82FF2">
        <w:rPr>
          <w:rFonts w:ascii="楷体" w:eastAsia="楷体" w:hAnsi="楷体" w:hint="eastAsia"/>
          <w:sz w:val="24"/>
          <w:szCs w:val="24"/>
        </w:rPr>
        <w:t>如果</w:t>
      </w:r>
      <w:proofErr w:type="spellStart"/>
      <w:r>
        <w:rPr>
          <w:rFonts w:ascii="楷体" w:eastAsia="楷体" w:hAnsi="楷体" w:hint="eastAsia"/>
          <w:sz w:val="24"/>
          <w:szCs w:val="24"/>
        </w:rPr>
        <w:t>aryRet</w:t>
      </w:r>
      <w:proofErr w:type="spellEnd"/>
      <w:r>
        <w:rPr>
          <w:rFonts w:ascii="楷体" w:eastAsia="楷体" w:hAnsi="楷体" w:hint="eastAsia"/>
          <w:sz w:val="24"/>
          <w:szCs w:val="24"/>
        </w:rPr>
        <w:t>[0]为0，则返回的数组含义如下表所示：</w:t>
      </w:r>
    </w:p>
    <w:tbl>
      <w:tblPr>
        <w:tblStyle w:val="11"/>
        <w:tblW w:w="0" w:type="auto"/>
        <w:tblInd w:w="675" w:type="dxa"/>
        <w:tblLook w:val="04A0" w:firstRow="1" w:lastRow="0" w:firstColumn="1" w:lastColumn="0" w:noHBand="0" w:noVBand="1"/>
      </w:tblPr>
      <w:tblGrid>
        <w:gridCol w:w="3547"/>
        <w:gridCol w:w="3399"/>
      </w:tblGrid>
      <w:tr w:rsidR="007C68C4" w:rsidRPr="00430EDD" w14:paraId="72FD07CD" w14:textId="77777777" w:rsidTr="00D624E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A303385" w14:textId="77777777" w:rsidR="007C68C4" w:rsidRPr="00F665A3" w:rsidRDefault="007C68C4" w:rsidP="00D624EE">
            <w:pPr>
              <w:jc w:val="center"/>
              <w:rPr>
                <w:rFonts w:ascii="Courier New" w:hAnsi="Courier New" w:cs="Courier New"/>
                <w:kern w:val="0"/>
                <w:sz w:val="20"/>
                <w:szCs w:val="20"/>
              </w:rPr>
            </w:pPr>
            <w:r>
              <w:rPr>
                <w:rFonts w:ascii="Courier New" w:hAnsi="Courier New" w:cs="Courier New" w:hint="eastAsia"/>
                <w:kern w:val="0"/>
                <w:sz w:val="20"/>
                <w:szCs w:val="20"/>
              </w:rPr>
              <w:t>返回值</w:t>
            </w:r>
          </w:p>
        </w:tc>
        <w:tc>
          <w:tcPr>
            <w:tcW w:w="3399" w:type="dxa"/>
          </w:tcPr>
          <w:p w14:paraId="763539F3" w14:textId="77777777" w:rsidR="007C68C4" w:rsidRPr="00F665A3" w:rsidRDefault="007C68C4" w:rsidP="00D624E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kern w:val="0"/>
                <w:sz w:val="20"/>
                <w:szCs w:val="20"/>
              </w:rPr>
            </w:pPr>
            <w:r>
              <w:rPr>
                <w:rFonts w:ascii="Courier New" w:hAnsi="Courier New" w:cs="Courier New" w:hint="eastAsia"/>
                <w:kern w:val="0"/>
                <w:sz w:val="20"/>
                <w:szCs w:val="20"/>
              </w:rPr>
              <w:t>返回值说明</w:t>
            </w:r>
          </w:p>
        </w:tc>
      </w:tr>
      <w:tr w:rsidR="007C68C4" w:rsidRPr="00430EDD" w14:paraId="682E3AC3"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0212C4B"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[1]</w:t>
            </w:r>
          </w:p>
        </w:tc>
        <w:tc>
          <w:tcPr>
            <w:tcW w:w="3399" w:type="dxa"/>
          </w:tcPr>
          <w:p w14:paraId="43AD3DF2" w14:textId="77777777" w:rsidR="007C68C4" w:rsidRPr="00A20BF3" w:rsidRDefault="007C68C4" w:rsidP="002E5028">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姓名</w:t>
            </w:r>
            <w:r w:rsidR="00D624EE">
              <w:rPr>
                <w:rFonts w:ascii="楷体" w:eastAsia="楷体" w:hAnsi="楷体" w:hint="eastAsia"/>
                <w:sz w:val="24"/>
                <w:szCs w:val="24"/>
              </w:rPr>
              <w:t>（</w:t>
            </w:r>
            <w:r w:rsidR="00EF0516" w:rsidRPr="009A68C4">
              <w:rPr>
                <w:rFonts w:ascii="楷体" w:eastAsia="楷体" w:hAnsi="楷体" w:hint="eastAsia"/>
                <w:color w:val="FF0000"/>
                <w:sz w:val="24"/>
                <w:szCs w:val="24"/>
              </w:rPr>
              <w:t>去空格，不转GBK码，直接</w:t>
            </w:r>
            <w:r w:rsidR="00EF0516">
              <w:rPr>
                <w:rFonts w:ascii="楷体" w:eastAsia="楷体" w:hAnsi="楷体" w:hint="eastAsia"/>
                <w:color w:val="FF0000"/>
                <w:sz w:val="24"/>
                <w:szCs w:val="24"/>
              </w:rPr>
              <w:t>按照</w:t>
            </w:r>
            <w:r w:rsidR="00EF0516" w:rsidRPr="009A68C4">
              <w:rPr>
                <w:rFonts w:ascii="楷体" w:eastAsia="楷体" w:hAnsi="楷体" w:hint="eastAsia"/>
                <w:color w:val="FF0000"/>
                <w:sz w:val="24"/>
                <w:szCs w:val="24"/>
              </w:rPr>
              <w:t>UTF-</w:t>
            </w:r>
            <w:r w:rsidR="00EF0516">
              <w:rPr>
                <w:rFonts w:ascii="楷体" w:eastAsia="楷体" w:hAnsi="楷体" w:hint="eastAsia"/>
                <w:color w:val="FF0000"/>
                <w:sz w:val="24"/>
                <w:szCs w:val="24"/>
              </w:rPr>
              <w:t>16</w:t>
            </w:r>
            <w:r w:rsidR="00EF0516" w:rsidRPr="009A68C4">
              <w:rPr>
                <w:rFonts w:ascii="楷体" w:eastAsia="楷体" w:hAnsi="楷体" w:hint="eastAsia"/>
                <w:color w:val="FF0000"/>
                <w:sz w:val="24"/>
                <w:szCs w:val="24"/>
              </w:rPr>
              <w:t>编码</w:t>
            </w:r>
            <w:r w:rsidR="00EF0516">
              <w:rPr>
                <w:rFonts w:ascii="楷体" w:eastAsia="楷体" w:hAnsi="楷体" w:hint="eastAsia"/>
                <w:color w:val="FF0000"/>
                <w:sz w:val="24"/>
                <w:szCs w:val="24"/>
              </w:rPr>
              <w:t>读入</w:t>
            </w:r>
            <w:r w:rsidR="0050662A">
              <w:rPr>
                <w:rFonts w:ascii="楷体" w:eastAsia="楷体" w:hAnsi="楷体" w:hint="eastAsia"/>
                <w:sz w:val="24"/>
                <w:szCs w:val="24"/>
              </w:rPr>
              <w:t>）</w:t>
            </w:r>
          </w:p>
        </w:tc>
      </w:tr>
      <w:tr w:rsidR="007C68C4" w:rsidRPr="00430EDD" w14:paraId="53BC44ED" w14:textId="77777777" w:rsidTr="00D624E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5091407A"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[2]</w:t>
            </w:r>
          </w:p>
        </w:tc>
        <w:tc>
          <w:tcPr>
            <w:tcW w:w="3399" w:type="dxa"/>
          </w:tcPr>
          <w:p w14:paraId="6F6368E6" w14:textId="77777777" w:rsidR="007C68C4" w:rsidRPr="00A20BF3" w:rsidRDefault="007C68C4" w:rsidP="00D624E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性别</w:t>
            </w:r>
          </w:p>
        </w:tc>
      </w:tr>
      <w:tr w:rsidR="007C68C4" w:rsidRPr="00430EDD" w14:paraId="1321A888"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8AD1E39"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[3]</w:t>
            </w:r>
          </w:p>
        </w:tc>
        <w:tc>
          <w:tcPr>
            <w:tcW w:w="3399" w:type="dxa"/>
          </w:tcPr>
          <w:p w14:paraId="246D60A7" w14:textId="77777777" w:rsidR="007C68C4" w:rsidRPr="00A20BF3" w:rsidRDefault="007C68C4" w:rsidP="00D624EE">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民族</w:t>
            </w:r>
          </w:p>
        </w:tc>
      </w:tr>
      <w:tr w:rsidR="007C68C4" w:rsidRPr="00430EDD" w14:paraId="37FD4D41" w14:textId="77777777" w:rsidTr="00D624E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D4B3649"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[4]</w:t>
            </w:r>
          </w:p>
        </w:tc>
        <w:tc>
          <w:tcPr>
            <w:tcW w:w="3399" w:type="dxa"/>
          </w:tcPr>
          <w:p w14:paraId="196E4FEF" w14:textId="77777777" w:rsidR="007C68C4" w:rsidRPr="00A20BF3" w:rsidRDefault="007C68C4" w:rsidP="00D624E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出生年月日</w:t>
            </w:r>
          </w:p>
        </w:tc>
      </w:tr>
      <w:tr w:rsidR="007C68C4" w:rsidRPr="00430EDD" w14:paraId="38224384"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0B8990C1"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[5]</w:t>
            </w:r>
          </w:p>
        </w:tc>
        <w:tc>
          <w:tcPr>
            <w:tcW w:w="3399" w:type="dxa"/>
          </w:tcPr>
          <w:p w14:paraId="3783034C" w14:textId="77777777" w:rsidR="007C68C4" w:rsidRPr="00A20BF3" w:rsidRDefault="007C68C4" w:rsidP="00D624EE">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住址</w:t>
            </w:r>
            <w:r w:rsidR="006E73C6">
              <w:rPr>
                <w:rFonts w:ascii="楷体" w:eastAsia="楷体" w:hAnsi="楷体" w:hint="eastAsia"/>
                <w:sz w:val="24"/>
                <w:szCs w:val="24"/>
              </w:rPr>
              <w:t>（</w:t>
            </w:r>
            <w:r w:rsidR="006E73C6" w:rsidRPr="009A68C4">
              <w:rPr>
                <w:rFonts w:ascii="楷体" w:eastAsia="楷体" w:hAnsi="楷体" w:hint="eastAsia"/>
                <w:color w:val="FF0000"/>
                <w:sz w:val="24"/>
                <w:szCs w:val="24"/>
              </w:rPr>
              <w:t>去空格，不转GBK码，直接</w:t>
            </w:r>
            <w:r w:rsidR="006E73C6">
              <w:rPr>
                <w:rFonts w:ascii="楷体" w:eastAsia="楷体" w:hAnsi="楷体" w:hint="eastAsia"/>
                <w:color w:val="FF0000"/>
                <w:sz w:val="24"/>
                <w:szCs w:val="24"/>
              </w:rPr>
              <w:t>按照</w:t>
            </w:r>
            <w:r w:rsidR="006E73C6" w:rsidRPr="009A68C4">
              <w:rPr>
                <w:rFonts w:ascii="楷体" w:eastAsia="楷体" w:hAnsi="楷体" w:hint="eastAsia"/>
                <w:color w:val="FF0000"/>
                <w:sz w:val="24"/>
                <w:szCs w:val="24"/>
              </w:rPr>
              <w:t>UTF-</w:t>
            </w:r>
            <w:r w:rsidR="006E73C6">
              <w:rPr>
                <w:rFonts w:ascii="楷体" w:eastAsia="楷体" w:hAnsi="楷体" w:hint="eastAsia"/>
                <w:color w:val="FF0000"/>
                <w:sz w:val="24"/>
                <w:szCs w:val="24"/>
              </w:rPr>
              <w:t>16</w:t>
            </w:r>
            <w:r w:rsidR="006E73C6" w:rsidRPr="009A68C4">
              <w:rPr>
                <w:rFonts w:ascii="楷体" w:eastAsia="楷体" w:hAnsi="楷体" w:hint="eastAsia"/>
                <w:color w:val="FF0000"/>
                <w:sz w:val="24"/>
                <w:szCs w:val="24"/>
              </w:rPr>
              <w:t>编码</w:t>
            </w:r>
            <w:r w:rsidR="006E73C6">
              <w:rPr>
                <w:rFonts w:ascii="楷体" w:eastAsia="楷体" w:hAnsi="楷体" w:hint="eastAsia"/>
                <w:color w:val="FF0000"/>
                <w:sz w:val="24"/>
                <w:szCs w:val="24"/>
              </w:rPr>
              <w:t>读入</w:t>
            </w:r>
            <w:r w:rsidR="006E73C6">
              <w:rPr>
                <w:rFonts w:ascii="楷体" w:eastAsia="楷体" w:hAnsi="楷体" w:hint="eastAsia"/>
                <w:sz w:val="24"/>
                <w:szCs w:val="24"/>
              </w:rPr>
              <w:t>）</w:t>
            </w:r>
          </w:p>
        </w:tc>
      </w:tr>
      <w:tr w:rsidR="007C68C4" w:rsidRPr="00430EDD" w14:paraId="563CEC05" w14:textId="77777777" w:rsidTr="00D624E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1584EEAE"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[6]</w:t>
            </w:r>
          </w:p>
        </w:tc>
        <w:tc>
          <w:tcPr>
            <w:tcW w:w="3399" w:type="dxa"/>
          </w:tcPr>
          <w:p w14:paraId="27C546E1" w14:textId="77777777" w:rsidR="007C68C4" w:rsidRPr="00A20BF3" w:rsidRDefault="007C68C4" w:rsidP="00D624E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省份证号</w:t>
            </w:r>
          </w:p>
        </w:tc>
      </w:tr>
      <w:tr w:rsidR="007C68C4" w:rsidRPr="00430EDD" w14:paraId="67381491"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A376430"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[7]</w:t>
            </w:r>
          </w:p>
        </w:tc>
        <w:tc>
          <w:tcPr>
            <w:tcW w:w="3399" w:type="dxa"/>
          </w:tcPr>
          <w:p w14:paraId="3A0B869D" w14:textId="77777777" w:rsidR="007C68C4" w:rsidRPr="00A20BF3" w:rsidRDefault="007C68C4" w:rsidP="00D624EE">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签发机关</w:t>
            </w:r>
            <w:r w:rsidR="006E73C6">
              <w:rPr>
                <w:rFonts w:ascii="楷体" w:eastAsia="楷体" w:hAnsi="楷体" w:hint="eastAsia"/>
                <w:sz w:val="24"/>
                <w:szCs w:val="24"/>
              </w:rPr>
              <w:t>（</w:t>
            </w:r>
            <w:r w:rsidR="006E73C6" w:rsidRPr="009A68C4">
              <w:rPr>
                <w:rFonts w:ascii="楷体" w:eastAsia="楷体" w:hAnsi="楷体" w:hint="eastAsia"/>
                <w:color w:val="FF0000"/>
                <w:sz w:val="24"/>
                <w:szCs w:val="24"/>
              </w:rPr>
              <w:t>去空格，不转GBK码，直接</w:t>
            </w:r>
            <w:r w:rsidR="006E73C6">
              <w:rPr>
                <w:rFonts w:ascii="楷体" w:eastAsia="楷体" w:hAnsi="楷体" w:hint="eastAsia"/>
                <w:color w:val="FF0000"/>
                <w:sz w:val="24"/>
                <w:szCs w:val="24"/>
              </w:rPr>
              <w:t>按照</w:t>
            </w:r>
            <w:r w:rsidR="006E73C6" w:rsidRPr="009A68C4">
              <w:rPr>
                <w:rFonts w:ascii="楷体" w:eastAsia="楷体" w:hAnsi="楷体" w:hint="eastAsia"/>
                <w:color w:val="FF0000"/>
                <w:sz w:val="24"/>
                <w:szCs w:val="24"/>
              </w:rPr>
              <w:t>UTF-</w:t>
            </w:r>
            <w:r w:rsidR="006E73C6">
              <w:rPr>
                <w:rFonts w:ascii="楷体" w:eastAsia="楷体" w:hAnsi="楷体" w:hint="eastAsia"/>
                <w:color w:val="FF0000"/>
                <w:sz w:val="24"/>
                <w:szCs w:val="24"/>
              </w:rPr>
              <w:t>16</w:t>
            </w:r>
            <w:r w:rsidR="006E73C6" w:rsidRPr="009A68C4">
              <w:rPr>
                <w:rFonts w:ascii="楷体" w:eastAsia="楷体" w:hAnsi="楷体" w:hint="eastAsia"/>
                <w:color w:val="FF0000"/>
                <w:sz w:val="24"/>
                <w:szCs w:val="24"/>
              </w:rPr>
              <w:t>编码</w:t>
            </w:r>
            <w:r w:rsidR="006E73C6">
              <w:rPr>
                <w:rFonts w:ascii="楷体" w:eastAsia="楷体" w:hAnsi="楷体" w:hint="eastAsia"/>
                <w:color w:val="FF0000"/>
                <w:sz w:val="24"/>
                <w:szCs w:val="24"/>
              </w:rPr>
              <w:t>读入</w:t>
            </w:r>
            <w:r w:rsidR="006E73C6">
              <w:rPr>
                <w:rFonts w:ascii="楷体" w:eastAsia="楷体" w:hAnsi="楷体" w:hint="eastAsia"/>
                <w:sz w:val="24"/>
                <w:szCs w:val="24"/>
              </w:rPr>
              <w:t>）</w:t>
            </w:r>
          </w:p>
        </w:tc>
      </w:tr>
      <w:tr w:rsidR="007C68C4" w:rsidRPr="00430EDD" w14:paraId="632C5575" w14:textId="77777777" w:rsidTr="00D624EE">
        <w:trPr>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D79EF37" w14:textId="77777777" w:rsidR="007C68C4" w:rsidRPr="00A20BF3" w:rsidRDefault="007C68C4" w:rsidP="00D624EE">
            <w:pPr>
              <w:jc w:val="center"/>
              <w:rPr>
                <w:rFonts w:ascii="Courier New" w:hAnsi="Courier New" w:cs="Courier New"/>
                <w:b w:val="0"/>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[8]</w:t>
            </w:r>
          </w:p>
        </w:tc>
        <w:tc>
          <w:tcPr>
            <w:tcW w:w="3399" w:type="dxa"/>
          </w:tcPr>
          <w:p w14:paraId="79DB0A70" w14:textId="77777777" w:rsidR="007C68C4" w:rsidRPr="00A20BF3" w:rsidRDefault="007C68C4" w:rsidP="00F4540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A20BF3">
              <w:rPr>
                <w:rFonts w:ascii="楷体" w:eastAsia="楷体" w:hAnsi="楷体" w:hint="eastAsia"/>
                <w:sz w:val="24"/>
                <w:szCs w:val="24"/>
              </w:rPr>
              <w:t>有效期限</w:t>
            </w:r>
            <w:r w:rsidR="00F4540C">
              <w:rPr>
                <w:rFonts w:ascii="楷体" w:eastAsia="楷体" w:hAnsi="楷体" w:hint="eastAsia"/>
                <w:sz w:val="24"/>
                <w:szCs w:val="24"/>
              </w:rPr>
              <w:t>，（格式：YYYYMMDD-YYYYMMDD或</w:t>
            </w:r>
            <w:r w:rsidR="00F4540C" w:rsidRPr="00064377">
              <w:rPr>
                <w:rFonts w:ascii="楷体" w:eastAsia="楷体" w:hAnsi="楷体" w:hint="eastAsia"/>
                <w:color w:val="FF0000"/>
                <w:sz w:val="24"/>
                <w:szCs w:val="24"/>
              </w:rPr>
              <w:t xml:space="preserve"> </w:t>
            </w:r>
            <w:r w:rsidRPr="00064377">
              <w:rPr>
                <w:rFonts w:ascii="楷体" w:eastAsia="楷体" w:hAnsi="楷体" w:hint="eastAsia"/>
                <w:color w:val="FF0000"/>
                <w:sz w:val="24"/>
                <w:szCs w:val="24"/>
              </w:rPr>
              <w:t>YYYYMMDD-长期</w:t>
            </w:r>
            <w:r>
              <w:rPr>
                <w:rFonts w:ascii="楷体" w:eastAsia="楷体" w:hAnsi="楷体" w:hint="eastAsia"/>
                <w:sz w:val="24"/>
                <w:szCs w:val="24"/>
              </w:rPr>
              <w:t>)</w:t>
            </w:r>
          </w:p>
        </w:tc>
      </w:tr>
      <w:tr w:rsidR="007C68C4" w:rsidRPr="00430EDD" w14:paraId="027E41F5"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36D76390" w14:textId="77777777" w:rsidR="007C68C4" w:rsidRDefault="007C68C4" w:rsidP="007C68C4">
            <w:pPr>
              <w:jc w:val="center"/>
              <w:rPr>
                <w:rFonts w:ascii="Courier New" w:hAnsi="Courier New" w:cs="Courier New"/>
                <w:i/>
                <w:color w:val="000000"/>
                <w:kern w:val="0"/>
                <w:sz w:val="20"/>
                <w:szCs w:val="20"/>
              </w:rPr>
            </w:pPr>
            <w:proofErr w:type="spellStart"/>
            <w:r>
              <w:rPr>
                <w:rFonts w:ascii="Courier New" w:hAnsi="Courier New" w:cs="Courier New" w:hint="eastAsia"/>
                <w:b w:val="0"/>
                <w:i/>
                <w:color w:val="000000"/>
                <w:kern w:val="0"/>
                <w:sz w:val="20"/>
                <w:szCs w:val="20"/>
              </w:rPr>
              <w:t>aryRet</w:t>
            </w:r>
            <w:proofErr w:type="spellEnd"/>
            <w:r w:rsidRPr="00A20BF3">
              <w:rPr>
                <w:rFonts w:ascii="Courier New" w:hAnsi="Courier New" w:cs="Courier New" w:hint="eastAsia"/>
                <w:b w:val="0"/>
                <w:i/>
                <w:color w:val="000000"/>
                <w:kern w:val="0"/>
                <w:sz w:val="20"/>
                <w:szCs w:val="20"/>
              </w:rPr>
              <w:t>[</w:t>
            </w:r>
            <w:r>
              <w:rPr>
                <w:rFonts w:ascii="Courier New" w:hAnsi="Courier New" w:cs="Courier New" w:hint="eastAsia"/>
                <w:b w:val="0"/>
                <w:i/>
                <w:color w:val="000000"/>
                <w:kern w:val="0"/>
                <w:sz w:val="20"/>
                <w:szCs w:val="20"/>
              </w:rPr>
              <w:t>9</w:t>
            </w:r>
            <w:r w:rsidRPr="00A20BF3">
              <w:rPr>
                <w:rFonts w:ascii="Courier New" w:hAnsi="Courier New" w:cs="Courier New" w:hint="eastAsia"/>
                <w:b w:val="0"/>
                <w:i/>
                <w:color w:val="000000"/>
                <w:kern w:val="0"/>
                <w:sz w:val="20"/>
                <w:szCs w:val="20"/>
              </w:rPr>
              <w:t>]</w:t>
            </w:r>
          </w:p>
        </w:tc>
        <w:tc>
          <w:tcPr>
            <w:tcW w:w="3399" w:type="dxa"/>
          </w:tcPr>
          <w:p w14:paraId="00136109" w14:textId="77777777" w:rsidR="007C68C4" w:rsidRPr="00A20BF3" w:rsidRDefault="007C68C4" w:rsidP="007C68C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头像图片路径</w:t>
            </w:r>
          </w:p>
        </w:tc>
      </w:tr>
    </w:tbl>
    <w:p w14:paraId="40B50383" w14:textId="77777777" w:rsidR="007C68C4" w:rsidRPr="00D82FF2" w:rsidRDefault="007C68C4" w:rsidP="007C68C4">
      <w:pPr>
        <w:pStyle w:val="a8"/>
        <w:numPr>
          <w:ilvl w:val="0"/>
          <w:numId w:val="12"/>
        </w:numPr>
        <w:spacing w:line="360" w:lineRule="auto"/>
        <w:ind w:firstLineChars="0"/>
        <w:rPr>
          <w:rFonts w:ascii="楷体" w:eastAsia="楷体" w:hAnsi="楷体"/>
          <w:sz w:val="24"/>
          <w:szCs w:val="24"/>
        </w:rPr>
      </w:pPr>
      <w:r>
        <w:rPr>
          <w:rFonts w:ascii="楷体" w:eastAsia="楷体" w:hAnsi="楷体" w:hint="eastAsia"/>
          <w:sz w:val="24"/>
          <w:szCs w:val="24"/>
        </w:rPr>
        <w:t>如果</w:t>
      </w:r>
      <w:proofErr w:type="spellStart"/>
      <w:r>
        <w:rPr>
          <w:rFonts w:ascii="楷体" w:eastAsia="楷体" w:hAnsi="楷体" w:hint="eastAsia"/>
          <w:sz w:val="24"/>
          <w:szCs w:val="24"/>
        </w:rPr>
        <w:t>aryRet</w:t>
      </w:r>
      <w:proofErr w:type="spellEnd"/>
      <w:r>
        <w:rPr>
          <w:rFonts w:ascii="楷体" w:eastAsia="楷体" w:hAnsi="楷体" w:hint="eastAsia"/>
          <w:sz w:val="24"/>
          <w:szCs w:val="24"/>
        </w:rPr>
        <w:t>[0]为其它，则</w:t>
      </w:r>
      <w:proofErr w:type="spellStart"/>
      <w:r>
        <w:rPr>
          <w:rFonts w:ascii="楷体" w:eastAsia="楷体" w:hAnsi="楷体" w:hint="eastAsia"/>
          <w:sz w:val="24"/>
          <w:szCs w:val="24"/>
        </w:rPr>
        <w:t>aryRet</w:t>
      </w:r>
      <w:proofErr w:type="spellEnd"/>
      <w:r>
        <w:rPr>
          <w:rFonts w:ascii="楷体" w:eastAsia="楷体" w:hAnsi="楷体" w:hint="eastAsia"/>
          <w:sz w:val="24"/>
          <w:szCs w:val="24"/>
        </w:rPr>
        <w:t>[1]为错误描述。</w:t>
      </w:r>
    </w:p>
    <w:p w14:paraId="7B547FDD" w14:textId="77777777" w:rsidR="007C68C4" w:rsidRPr="00BF7AC3" w:rsidRDefault="007C68C4" w:rsidP="007C68C4">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参数默认值</w:t>
      </w:r>
    </w:p>
    <w:p w14:paraId="73BA2FA7" w14:textId="77777777" w:rsidR="007C68C4" w:rsidRDefault="007C68C4" w:rsidP="007C68C4">
      <w:pPr>
        <w:spacing w:line="360" w:lineRule="auto"/>
        <w:ind w:firstLineChars="200" w:firstLine="480"/>
        <w:rPr>
          <w:rFonts w:ascii="楷体" w:eastAsia="楷体" w:hAnsi="楷体"/>
          <w:sz w:val="24"/>
          <w:szCs w:val="24"/>
        </w:rPr>
      </w:pPr>
      <w:r>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7C68C4" w:rsidRPr="00430EDD" w14:paraId="4F57E48B" w14:textId="77777777" w:rsidTr="00D624E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48C308F0" w14:textId="77777777" w:rsidR="007C68C4" w:rsidRPr="00F665A3" w:rsidRDefault="007C68C4" w:rsidP="00D624EE">
            <w:pPr>
              <w:jc w:val="center"/>
              <w:rPr>
                <w:rFonts w:ascii="Courier New" w:hAnsi="Courier New" w:cs="Courier New"/>
                <w:kern w:val="0"/>
                <w:sz w:val="20"/>
                <w:szCs w:val="20"/>
              </w:rPr>
            </w:pPr>
            <w:r>
              <w:rPr>
                <w:rFonts w:ascii="Courier New" w:hAnsi="Courier New" w:cs="Courier New" w:hint="eastAsia"/>
                <w:kern w:val="0"/>
                <w:sz w:val="20"/>
                <w:szCs w:val="20"/>
              </w:rPr>
              <w:lastRenderedPageBreak/>
              <w:t>参数名</w:t>
            </w:r>
          </w:p>
        </w:tc>
        <w:tc>
          <w:tcPr>
            <w:tcW w:w="3399" w:type="dxa"/>
          </w:tcPr>
          <w:p w14:paraId="7D3AAEFC" w14:textId="77777777" w:rsidR="007C68C4" w:rsidRPr="00F665A3" w:rsidRDefault="007C68C4" w:rsidP="00D624EE">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kern w:val="0"/>
                <w:sz w:val="20"/>
                <w:szCs w:val="20"/>
              </w:rPr>
            </w:pPr>
            <w:r>
              <w:rPr>
                <w:rFonts w:ascii="Courier New" w:hAnsi="Courier New" w:cs="Courier New" w:hint="eastAsia"/>
                <w:kern w:val="0"/>
                <w:sz w:val="20"/>
                <w:szCs w:val="20"/>
              </w:rPr>
              <w:t>默认值</w:t>
            </w:r>
          </w:p>
        </w:tc>
      </w:tr>
      <w:tr w:rsidR="007C68C4" w:rsidRPr="00430EDD" w14:paraId="51E6731E" w14:textId="77777777" w:rsidTr="00D624E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79E79105" w14:textId="77777777" w:rsidR="007C68C4" w:rsidRDefault="007C68C4" w:rsidP="00D624EE">
            <w:pPr>
              <w:jc w:val="center"/>
              <w:rPr>
                <w:rFonts w:ascii="Courier New" w:hAnsi="Courier New" w:cs="Courier New"/>
                <w:color w:val="000000"/>
                <w:kern w:val="0"/>
                <w:sz w:val="20"/>
                <w:szCs w:val="20"/>
              </w:rPr>
            </w:pPr>
            <w:proofErr w:type="spellStart"/>
            <w:r>
              <w:rPr>
                <w:rFonts w:ascii="Courier New" w:hAnsi="Courier New" w:cs="Courier New" w:hint="eastAsia"/>
                <w:b w:val="0"/>
                <w:i/>
                <w:color w:val="000000"/>
                <w:kern w:val="0"/>
                <w:sz w:val="20"/>
                <w:szCs w:val="20"/>
              </w:rPr>
              <w:t>strTimeout</w:t>
            </w:r>
            <w:proofErr w:type="spellEnd"/>
          </w:p>
        </w:tc>
        <w:tc>
          <w:tcPr>
            <w:tcW w:w="3399" w:type="dxa"/>
          </w:tcPr>
          <w:p w14:paraId="43B35591" w14:textId="77777777" w:rsidR="007C68C4" w:rsidRDefault="007C68C4" w:rsidP="00D624E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Pr>
                <w:rFonts w:ascii="Courier New" w:hAnsi="Courier New" w:cs="Courier New" w:hint="eastAsia"/>
                <w:color w:val="000000"/>
                <w:kern w:val="0"/>
                <w:sz w:val="20"/>
                <w:szCs w:val="20"/>
              </w:rPr>
              <w:t>20</w:t>
            </w:r>
          </w:p>
        </w:tc>
      </w:tr>
    </w:tbl>
    <w:p w14:paraId="10DB1EC4" w14:textId="77777777" w:rsidR="00741656" w:rsidRPr="00785926" w:rsidRDefault="00741656" w:rsidP="00741656">
      <w:pPr>
        <w:pStyle w:val="a8"/>
        <w:numPr>
          <w:ilvl w:val="0"/>
          <w:numId w:val="21"/>
        </w:numPr>
        <w:ind w:left="567" w:firstLineChars="0" w:hanging="567"/>
        <w:outlineLvl w:val="0"/>
        <w:rPr>
          <w:rFonts w:ascii="微软雅黑" w:eastAsia="微软雅黑" w:hAnsi="微软雅黑"/>
          <w:b/>
          <w:sz w:val="32"/>
          <w:szCs w:val="32"/>
        </w:rPr>
      </w:pPr>
      <w:r w:rsidRPr="00785926">
        <w:rPr>
          <w:rFonts w:ascii="微软雅黑" w:eastAsia="微软雅黑" w:hAnsi="微软雅黑" w:hint="eastAsia"/>
          <w:b/>
          <w:sz w:val="32"/>
          <w:szCs w:val="32"/>
        </w:rPr>
        <w:t>刷卡器</w:t>
      </w:r>
    </w:p>
    <w:p w14:paraId="41380903" w14:textId="77777777" w:rsidR="00741656" w:rsidRDefault="00741656" w:rsidP="00741656">
      <w:pPr>
        <w:spacing w:line="360" w:lineRule="auto"/>
        <w:ind w:firstLineChars="200" w:firstLine="480"/>
        <w:rPr>
          <w:rFonts w:ascii="楷体" w:eastAsia="楷体" w:hAnsi="楷体"/>
          <w:sz w:val="24"/>
          <w:szCs w:val="24"/>
        </w:rPr>
      </w:pPr>
      <w:r>
        <w:rPr>
          <w:rFonts w:ascii="楷体" w:eastAsia="楷体" w:hAnsi="楷体" w:hint="eastAsia"/>
          <w:sz w:val="24"/>
          <w:szCs w:val="24"/>
        </w:rPr>
        <w:t>刷卡器用于读取存折、卡的磁道信息，以及写存折、卡的磁道信息。卡具有多个磁道，存折没有，因此将读写卡磁道与读写存折磁道信息分开。</w:t>
      </w:r>
    </w:p>
    <w:p w14:paraId="1DBEA0B1" w14:textId="77777777" w:rsidR="00741656" w:rsidRPr="00EC0657" w:rsidRDefault="00741656" w:rsidP="00741656">
      <w:pPr>
        <w:pStyle w:val="a8"/>
        <w:numPr>
          <w:ilvl w:val="0"/>
          <w:numId w:val="8"/>
        </w:numPr>
        <w:ind w:firstLineChars="0"/>
        <w:outlineLvl w:val="1"/>
        <w:rPr>
          <w:rFonts w:ascii="宋体" w:hAnsi="宋体"/>
          <w:vanish/>
          <w:szCs w:val="21"/>
        </w:rPr>
      </w:pPr>
    </w:p>
    <w:p w14:paraId="35276FA8" w14:textId="77777777" w:rsidR="00741656" w:rsidRPr="00EC0657" w:rsidRDefault="00741656" w:rsidP="00741656">
      <w:pPr>
        <w:pStyle w:val="a8"/>
        <w:numPr>
          <w:ilvl w:val="0"/>
          <w:numId w:val="8"/>
        </w:numPr>
        <w:ind w:firstLineChars="0"/>
        <w:outlineLvl w:val="1"/>
        <w:rPr>
          <w:rFonts w:ascii="宋体" w:hAnsi="宋体"/>
          <w:vanish/>
          <w:szCs w:val="21"/>
        </w:rPr>
      </w:pPr>
    </w:p>
    <w:p w14:paraId="44F35334" w14:textId="77777777" w:rsidR="00741656" w:rsidRPr="00EC0657" w:rsidRDefault="00741656" w:rsidP="00741656">
      <w:pPr>
        <w:pStyle w:val="a8"/>
        <w:numPr>
          <w:ilvl w:val="0"/>
          <w:numId w:val="8"/>
        </w:numPr>
        <w:ind w:firstLineChars="0"/>
        <w:outlineLvl w:val="1"/>
        <w:rPr>
          <w:rFonts w:ascii="宋体" w:hAnsi="宋体"/>
          <w:vanish/>
          <w:szCs w:val="21"/>
        </w:rPr>
      </w:pPr>
    </w:p>
    <w:p w14:paraId="45CBBD32" w14:textId="77777777" w:rsidR="00741656" w:rsidRPr="00EC0657" w:rsidRDefault="00741656" w:rsidP="00741656">
      <w:pPr>
        <w:pStyle w:val="a8"/>
        <w:numPr>
          <w:ilvl w:val="0"/>
          <w:numId w:val="8"/>
        </w:numPr>
        <w:ind w:firstLineChars="0"/>
        <w:outlineLvl w:val="1"/>
        <w:rPr>
          <w:rFonts w:ascii="宋体" w:hAnsi="宋体"/>
          <w:vanish/>
          <w:szCs w:val="21"/>
        </w:rPr>
      </w:pPr>
    </w:p>
    <w:p w14:paraId="3425EFB2" w14:textId="77777777" w:rsidR="00741656" w:rsidRPr="00BF7AC3" w:rsidRDefault="00741656" w:rsidP="00741656">
      <w:pPr>
        <w:pStyle w:val="a8"/>
        <w:numPr>
          <w:ilvl w:val="1"/>
          <w:numId w:val="21"/>
        </w:numPr>
        <w:ind w:firstLineChars="0"/>
        <w:outlineLvl w:val="1"/>
        <w:rPr>
          <w:rFonts w:ascii="微软雅黑" w:eastAsia="微软雅黑" w:hAnsi="微软雅黑"/>
          <w:b/>
          <w:sz w:val="30"/>
          <w:szCs w:val="30"/>
        </w:rPr>
      </w:pPr>
      <w:r w:rsidRPr="00BF7AC3">
        <w:rPr>
          <w:rFonts w:ascii="微软雅黑" w:eastAsia="微软雅黑" w:hAnsi="微软雅黑" w:hint="eastAsia"/>
          <w:b/>
          <w:sz w:val="30"/>
          <w:szCs w:val="30"/>
        </w:rPr>
        <w:t>读存折磁道</w:t>
      </w:r>
    </w:p>
    <w:p w14:paraId="2E6952E9" w14:textId="77777777" w:rsidR="00741656" w:rsidRPr="00BF7AC3" w:rsidRDefault="00741656" w:rsidP="00741656">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接口定义</w:t>
      </w:r>
    </w:p>
    <w:p w14:paraId="199E86EB" w14:textId="77777777" w:rsidR="00741656" w:rsidRPr="008804CD" w:rsidRDefault="00741656" w:rsidP="00741656">
      <w:pPr>
        <w:spacing w:line="360" w:lineRule="auto"/>
        <w:ind w:firstLineChars="200" w:firstLine="480"/>
        <w:rPr>
          <w:rFonts w:ascii="楷体" w:eastAsia="楷体" w:hAnsi="楷体"/>
          <w:sz w:val="24"/>
          <w:szCs w:val="24"/>
        </w:rPr>
      </w:pPr>
      <w:r>
        <w:rPr>
          <w:rFonts w:ascii="楷体" w:eastAsia="楷体" w:hAnsi="楷体" w:hint="eastAsia"/>
          <w:sz w:val="24"/>
          <w:szCs w:val="24"/>
        </w:rPr>
        <w:t xml:space="preserve">String[] </w:t>
      </w:r>
      <w:proofErr w:type="spellStart"/>
      <w:r>
        <w:rPr>
          <w:rFonts w:ascii="楷体" w:eastAsia="楷体" w:hAnsi="楷体" w:hint="eastAsia"/>
          <w:sz w:val="24"/>
          <w:szCs w:val="24"/>
        </w:rPr>
        <w:t>getBookAcct</w:t>
      </w:r>
      <w:proofErr w:type="spellEnd"/>
      <w:r>
        <w:rPr>
          <w:rFonts w:ascii="楷体" w:eastAsia="楷体" w:hAnsi="楷体" w:hint="eastAsia"/>
          <w:sz w:val="24"/>
          <w:szCs w:val="24"/>
        </w:rPr>
        <w:t xml:space="preserve">(String </w:t>
      </w:r>
      <w:proofErr w:type="spellStart"/>
      <w:r w:rsidRPr="00B421D3">
        <w:rPr>
          <w:rFonts w:ascii="楷体" w:eastAsia="楷体" w:hAnsi="楷体" w:hint="eastAsia"/>
          <w:sz w:val="24"/>
          <w:szCs w:val="24"/>
        </w:rPr>
        <w:t>strTimeout</w:t>
      </w:r>
      <w:proofErr w:type="spellEnd"/>
      <w:r>
        <w:rPr>
          <w:rFonts w:ascii="楷体" w:eastAsia="楷体" w:hAnsi="楷体" w:hint="eastAsia"/>
          <w:sz w:val="24"/>
          <w:szCs w:val="24"/>
        </w:rPr>
        <w:t>)</w:t>
      </w:r>
    </w:p>
    <w:p w14:paraId="71AAA9C7" w14:textId="77777777" w:rsidR="00741656" w:rsidRPr="00BF7AC3" w:rsidRDefault="00741656" w:rsidP="00741656">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接口参数</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4"/>
        <w:gridCol w:w="1843"/>
        <w:gridCol w:w="709"/>
        <w:gridCol w:w="709"/>
        <w:gridCol w:w="1859"/>
        <w:gridCol w:w="990"/>
      </w:tblGrid>
      <w:tr w:rsidR="00741656" w:rsidRPr="00747A57" w14:paraId="47BFDB35" w14:textId="77777777" w:rsidTr="00997B75">
        <w:trPr>
          <w:trHeight w:val="248"/>
        </w:trPr>
        <w:tc>
          <w:tcPr>
            <w:tcW w:w="336" w:type="pct"/>
            <w:shd w:val="clear" w:color="auto" w:fill="C0C0C0"/>
          </w:tcPr>
          <w:p w14:paraId="3B403147" w14:textId="77777777" w:rsidR="00741656" w:rsidRPr="00747A57" w:rsidRDefault="00741656" w:rsidP="00997B75">
            <w:pPr>
              <w:spacing w:line="360" w:lineRule="auto"/>
              <w:ind w:left="-57"/>
              <w:rPr>
                <w:szCs w:val="21"/>
              </w:rPr>
            </w:pPr>
            <w:r w:rsidRPr="00747A57">
              <w:rPr>
                <w:rFonts w:hAnsi="宋体"/>
                <w:szCs w:val="21"/>
              </w:rPr>
              <w:t>序号</w:t>
            </w:r>
          </w:p>
        </w:tc>
        <w:tc>
          <w:tcPr>
            <w:tcW w:w="1003" w:type="pct"/>
            <w:shd w:val="clear" w:color="auto" w:fill="C0C0C0"/>
          </w:tcPr>
          <w:p w14:paraId="28AF3F8B" w14:textId="77777777" w:rsidR="00741656" w:rsidRPr="00747A57" w:rsidRDefault="00741656" w:rsidP="00997B75">
            <w:pPr>
              <w:spacing w:line="360" w:lineRule="auto"/>
              <w:ind w:left="-57"/>
              <w:rPr>
                <w:szCs w:val="21"/>
              </w:rPr>
            </w:pPr>
            <w:r w:rsidRPr="00747A57">
              <w:rPr>
                <w:rFonts w:hAnsi="宋体"/>
                <w:szCs w:val="21"/>
              </w:rPr>
              <w:t>接口字段</w:t>
            </w:r>
          </w:p>
        </w:tc>
        <w:tc>
          <w:tcPr>
            <w:tcW w:w="1104" w:type="pct"/>
            <w:shd w:val="clear" w:color="auto" w:fill="C0C0C0"/>
          </w:tcPr>
          <w:p w14:paraId="66258DA9" w14:textId="77777777" w:rsidR="00741656" w:rsidRPr="00747A57" w:rsidRDefault="00741656" w:rsidP="00997B75">
            <w:pPr>
              <w:spacing w:line="360" w:lineRule="auto"/>
              <w:ind w:left="-57"/>
              <w:rPr>
                <w:szCs w:val="21"/>
              </w:rPr>
            </w:pPr>
            <w:r w:rsidRPr="00747A57">
              <w:rPr>
                <w:rFonts w:hint="eastAsia"/>
                <w:szCs w:val="21"/>
              </w:rPr>
              <w:t>接口字段说明</w:t>
            </w:r>
          </w:p>
        </w:tc>
        <w:tc>
          <w:tcPr>
            <w:tcW w:w="425" w:type="pct"/>
            <w:shd w:val="clear" w:color="auto" w:fill="C0C0C0"/>
          </w:tcPr>
          <w:p w14:paraId="49B88840" w14:textId="77777777" w:rsidR="00741656" w:rsidRPr="00747A57" w:rsidRDefault="00741656" w:rsidP="00997B75">
            <w:pPr>
              <w:spacing w:line="360" w:lineRule="auto"/>
              <w:ind w:left="-57"/>
              <w:rPr>
                <w:szCs w:val="21"/>
              </w:rPr>
            </w:pPr>
            <w:r w:rsidRPr="00747A57">
              <w:rPr>
                <w:rFonts w:hAnsi="宋体"/>
                <w:szCs w:val="21"/>
              </w:rPr>
              <w:t>类型</w:t>
            </w:r>
          </w:p>
        </w:tc>
        <w:tc>
          <w:tcPr>
            <w:tcW w:w="425" w:type="pct"/>
            <w:shd w:val="clear" w:color="auto" w:fill="C0C0C0"/>
          </w:tcPr>
          <w:p w14:paraId="474FE2C1" w14:textId="77777777" w:rsidR="00741656" w:rsidRPr="00747A57" w:rsidRDefault="00741656" w:rsidP="00997B75">
            <w:pPr>
              <w:spacing w:line="360" w:lineRule="auto"/>
              <w:rPr>
                <w:szCs w:val="21"/>
              </w:rPr>
            </w:pPr>
            <w:r w:rsidRPr="00747A57">
              <w:rPr>
                <w:rFonts w:hAnsi="宋体"/>
                <w:szCs w:val="21"/>
              </w:rPr>
              <w:t>长度</w:t>
            </w:r>
          </w:p>
        </w:tc>
        <w:tc>
          <w:tcPr>
            <w:tcW w:w="1114" w:type="pct"/>
            <w:shd w:val="clear" w:color="auto" w:fill="C0C0C0"/>
          </w:tcPr>
          <w:p w14:paraId="5EBAE858" w14:textId="77777777" w:rsidR="00741656" w:rsidRPr="00747A57" w:rsidRDefault="00741656" w:rsidP="00997B75">
            <w:pPr>
              <w:spacing w:line="360" w:lineRule="auto"/>
              <w:ind w:left="-57"/>
              <w:rPr>
                <w:szCs w:val="21"/>
              </w:rPr>
            </w:pPr>
            <w:r w:rsidRPr="00747A57">
              <w:rPr>
                <w:rFonts w:hAnsi="宋体" w:hint="eastAsia"/>
                <w:szCs w:val="21"/>
              </w:rPr>
              <w:t>备注</w:t>
            </w:r>
          </w:p>
        </w:tc>
        <w:tc>
          <w:tcPr>
            <w:tcW w:w="593" w:type="pct"/>
            <w:shd w:val="clear" w:color="auto" w:fill="C0C0C0"/>
          </w:tcPr>
          <w:p w14:paraId="437056D4" w14:textId="77777777" w:rsidR="00741656" w:rsidRPr="00747A57" w:rsidRDefault="00741656" w:rsidP="00997B75">
            <w:pPr>
              <w:spacing w:line="360" w:lineRule="auto"/>
              <w:rPr>
                <w:szCs w:val="21"/>
              </w:rPr>
            </w:pPr>
            <w:r>
              <w:rPr>
                <w:rFonts w:hint="eastAsia"/>
                <w:szCs w:val="21"/>
              </w:rPr>
              <w:t>输入</w:t>
            </w:r>
            <w:r>
              <w:rPr>
                <w:rFonts w:hint="eastAsia"/>
                <w:szCs w:val="21"/>
              </w:rPr>
              <w:t>/</w:t>
            </w:r>
            <w:r>
              <w:rPr>
                <w:rFonts w:hint="eastAsia"/>
                <w:szCs w:val="21"/>
              </w:rPr>
              <w:t>输出</w:t>
            </w:r>
          </w:p>
        </w:tc>
      </w:tr>
      <w:tr w:rsidR="00741656" w:rsidRPr="00747A57" w14:paraId="71B4A139" w14:textId="77777777" w:rsidTr="00997B75">
        <w:trPr>
          <w:trHeight w:val="193"/>
        </w:trPr>
        <w:tc>
          <w:tcPr>
            <w:tcW w:w="336" w:type="pct"/>
          </w:tcPr>
          <w:p w14:paraId="26495214" w14:textId="77777777" w:rsidR="00741656" w:rsidRPr="00747A57" w:rsidRDefault="00741656" w:rsidP="00997B75">
            <w:pPr>
              <w:spacing w:line="360" w:lineRule="auto"/>
              <w:ind w:left="-57"/>
              <w:rPr>
                <w:szCs w:val="21"/>
              </w:rPr>
            </w:pPr>
            <w:del w:id="2" w:author="雒宏亮" w:date="2015-04-20T15:33:00Z">
              <w:r w:rsidDel="00A07EA9">
                <w:rPr>
                  <w:rFonts w:hint="eastAsia"/>
                  <w:szCs w:val="21"/>
                </w:rPr>
                <w:delText>3</w:delText>
              </w:r>
            </w:del>
            <w:ins w:id="3" w:author="雒宏亮" w:date="2015-04-20T15:33:00Z">
              <w:r w:rsidR="00A07EA9">
                <w:rPr>
                  <w:rFonts w:hint="eastAsia"/>
                  <w:szCs w:val="21"/>
                </w:rPr>
                <w:t>1</w:t>
              </w:r>
            </w:ins>
          </w:p>
        </w:tc>
        <w:tc>
          <w:tcPr>
            <w:tcW w:w="1003" w:type="pct"/>
          </w:tcPr>
          <w:p w14:paraId="65DE8A3A" w14:textId="77777777" w:rsidR="00741656" w:rsidRPr="00FA0EBE" w:rsidRDefault="00741656" w:rsidP="00997B75">
            <w:pPr>
              <w:spacing w:line="360" w:lineRule="auto"/>
              <w:ind w:left="-57"/>
              <w:rPr>
                <w:rFonts w:ascii="Courier New" w:hAnsi="Courier New" w:cs="Courier New"/>
                <w:b/>
                <w:i/>
                <w:color w:val="000000"/>
                <w:kern w:val="0"/>
                <w:sz w:val="20"/>
                <w:szCs w:val="20"/>
              </w:rPr>
            </w:pPr>
            <w:proofErr w:type="spellStart"/>
            <w:r>
              <w:rPr>
                <w:rFonts w:ascii="Courier New" w:hAnsi="Courier New" w:cs="Courier New" w:hint="eastAsia"/>
                <w:b/>
                <w:i/>
                <w:color w:val="000000"/>
                <w:kern w:val="0"/>
                <w:sz w:val="20"/>
                <w:szCs w:val="20"/>
              </w:rPr>
              <w:t>strTimeout</w:t>
            </w:r>
            <w:proofErr w:type="spellEnd"/>
          </w:p>
        </w:tc>
        <w:tc>
          <w:tcPr>
            <w:tcW w:w="1104" w:type="pct"/>
          </w:tcPr>
          <w:p w14:paraId="2569BF6B" w14:textId="77777777" w:rsidR="00741656" w:rsidRDefault="00741656" w:rsidP="00997B75">
            <w:pPr>
              <w:spacing w:line="360" w:lineRule="auto"/>
              <w:ind w:left="-57"/>
              <w:rPr>
                <w:rFonts w:ascii="Courier New" w:hAnsi="Courier New" w:cs="Courier New"/>
                <w:color w:val="000000"/>
                <w:kern w:val="0"/>
                <w:sz w:val="20"/>
                <w:szCs w:val="20"/>
              </w:rPr>
            </w:pPr>
            <w:r>
              <w:rPr>
                <w:rFonts w:ascii="Courier New" w:hAnsi="Courier New" w:cs="Courier New" w:hint="eastAsia"/>
                <w:color w:val="000000"/>
                <w:kern w:val="0"/>
                <w:sz w:val="20"/>
                <w:szCs w:val="20"/>
              </w:rPr>
              <w:t>读存折超时间隔</w:t>
            </w:r>
          </w:p>
        </w:tc>
        <w:tc>
          <w:tcPr>
            <w:tcW w:w="425" w:type="pct"/>
          </w:tcPr>
          <w:p w14:paraId="64E1385F" w14:textId="77777777" w:rsidR="00741656" w:rsidRDefault="00741656" w:rsidP="00997B75">
            <w:pPr>
              <w:spacing w:line="360" w:lineRule="auto"/>
              <w:ind w:left="-57"/>
              <w:rPr>
                <w:szCs w:val="21"/>
              </w:rPr>
            </w:pPr>
            <w:r>
              <w:rPr>
                <w:rFonts w:hint="eastAsia"/>
                <w:szCs w:val="21"/>
              </w:rPr>
              <w:t>String</w:t>
            </w:r>
          </w:p>
        </w:tc>
        <w:tc>
          <w:tcPr>
            <w:tcW w:w="425" w:type="pct"/>
          </w:tcPr>
          <w:p w14:paraId="2F3C7FCF" w14:textId="77777777" w:rsidR="00741656" w:rsidRPr="00747A57" w:rsidRDefault="00741656" w:rsidP="00997B75">
            <w:pPr>
              <w:spacing w:line="360" w:lineRule="auto"/>
              <w:rPr>
                <w:szCs w:val="21"/>
              </w:rPr>
            </w:pPr>
          </w:p>
        </w:tc>
        <w:tc>
          <w:tcPr>
            <w:tcW w:w="1114" w:type="pct"/>
          </w:tcPr>
          <w:p w14:paraId="3F00063C" w14:textId="77777777" w:rsidR="00741656" w:rsidRDefault="00741656" w:rsidP="00997B75">
            <w:pPr>
              <w:spacing w:line="360" w:lineRule="auto"/>
              <w:rPr>
                <w:szCs w:val="21"/>
              </w:rPr>
            </w:pPr>
            <w:r>
              <w:rPr>
                <w:rFonts w:hint="eastAsia"/>
                <w:szCs w:val="21"/>
              </w:rPr>
              <w:t>默认</w:t>
            </w:r>
            <w:r>
              <w:rPr>
                <w:rFonts w:hint="eastAsia"/>
                <w:szCs w:val="21"/>
              </w:rPr>
              <w:t>20</w:t>
            </w:r>
            <w:r>
              <w:rPr>
                <w:rFonts w:hint="eastAsia"/>
                <w:szCs w:val="21"/>
              </w:rPr>
              <w:t>秒；</w:t>
            </w:r>
          </w:p>
          <w:p w14:paraId="7EFC040F" w14:textId="77777777" w:rsidR="00741656" w:rsidRPr="006B2A3D" w:rsidRDefault="00741656" w:rsidP="00997B75">
            <w:pPr>
              <w:spacing w:line="360" w:lineRule="auto"/>
              <w:rPr>
                <w:szCs w:val="21"/>
              </w:rPr>
            </w:pPr>
            <w:r>
              <w:rPr>
                <w:rFonts w:hint="eastAsia"/>
                <w:szCs w:val="21"/>
              </w:rPr>
              <w:t>其它正整数</w:t>
            </w:r>
          </w:p>
        </w:tc>
        <w:tc>
          <w:tcPr>
            <w:tcW w:w="593" w:type="pct"/>
          </w:tcPr>
          <w:p w14:paraId="2534B29B" w14:textId="77777777" w:rsidR="00741656" w:rsidRPr="003722C7" w:rsidRDefault="00741656" w:rsidP="00997B75">
            <w:pPr>
              <w:spacing w:line="360" w:lineRule="auto"/>
              <w:ind w:left="-57"/>
              <w:rPr>
                <w:szCs w:val="21"/>
              </w:rPr>
            </w:pPr>
            <w:r>
              <w:rPr>
                <w:rFonts w:hint="eastAsia"/>
                <w:szCs w:val="21"/>
              </w:rPr>
              <w:t>输入</w:t>
            </w:r>
          </w:p>
        </w:tc>
      </w:tr>
    </w:tbl>
    <w:p w14:paraId="3999FB66" w14:textId="77777777" w:rsidR="00741656" w:rsidRPr="00BF7AC3" w:rsidRDefault="00741656" w:rsidP="00741656">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返回值说明</w:t>
      </w:r>
    </w:p>
    <w:p w14:paraId="634E3CE9" w14:textId="214E19FB" w:rsidR="00741656" w:rsidRDefault="00741656" w:rsidP="00741656">
      <w:pPr>
        <w:spacing w:line="360" w:lineRule="auto"/>
        <w:ind w:firstLineChars="200" w:firstLine="480"/>
        <w:rPr>
          <w:rFonts w:ascii="楷体" w:eastAsia="楷体" w:hAnsi="楷体"/>
          <w:sz w:val="24"/>
          <w:szCs w:val="24"/>
        </w:rPr>
      </w:pPr>
      <w:r>
        <w:rPr>
          <w:rFonts w:ascii="楷体" w:eastAsia="楷体" w:hAnsi="楷体" w:hint="eastAsia"/>
          <w:sz w:val="24"/>
          <w:szCs w:val="24"/>
        </w:rPr>
        <w:t xml:space="preserve">例如String[] </w:t>
      </w:r>
      <w:proofErr w:type="spellStart"/>
      <w:r>
        <w:rPr>
          <w:rFonts w:ascii="楷体" w:eastAsia="楷体" w:hAnsi="楷体" w:hint="eastAsia"/>
          <w:sz w:val="24"/>
          <w:szCs w:val="24"/>
        </w:rPr>
        <w:t>aryRet</w:t>
      </w:r>
      <w:proofErr w:type="spellEnd"/>
      <w:r>
        <w:rPr>
          <w:rFonts w:ascii="楷体" w:eastAsia="楷体" w:hAnsi="楷体" w:hint="eastAsia"/>
          <w:sz w:val="24"/>
          <w:szCs w:val="24"/>
        </w:rPr>
        <w:t xml:space="preserve"> = </w:t>
      </w:r>
      <w:proofErr w:type="spellStart"/>
      <w:r>
        <w:rPr>
          <w:rFonts w:ascii="楷体" w:eastAsia="楷体" w:hAnsi="楷体" w:hint="eastAsia"/>
          <w:sz w:val="24"/>
          <w:szCs w:val="24"/>
        </w:rPr>
        <w:t>getBookAcct</w:t>
      </w:r>
      <w:proofErr w:type="spellEnd"/>
      <w:r>
        <w:rPr>
          <w:rFonts w:ascii="楷体" w:eastAsia="楷体" w:hAnsi="楷体" w:hint="eastAsia"/>
          <w:sz w:val="24"/>
          <w:szCs w:val="24"/>
        </w:rPr>
        <w:t xml:space="preserve"> (</w:t>
      </w:r>
      <w:ins w:id="4" w:author="雒宏亮" w:date="2015-04-20T16:39:00Z">
        <w:r w:rsidR="003609A5" w:rsidRPr="007C5978">
          <w:rPr>
            <w:rFonts w:ascii="楷体" w:eastAsia="楷体" w:hAnsi="楷体" w:hint="eastAsia"/>
            <w:sz w:val="24"/>
            <w:szCs w:val="24"/>
          </w:rPr>
          <w:t>arg0,arg1,</w:t>
        </w:r>
        <w:r w:rsidR="003609A5">
          <w:rPr>
            <w:rFonts w:ascii="楷体" w:eastAsia="楷体" w:hAnsi="楷体" w:hint="eastAsia"/>
            <w:sz w:val="24"/>
            <w:szCs w:val="24"/>
          </w:rPr>
          <w:t>……</w:t>
        </w:r>
      </w:ins>
      <w:r>
        <w:rPr>
          <w:rFonts w:ascii="楷体" w:eastAsia="楷体" w:hAnsi="楷体" w:hint="eastAsia"/>
          <w:sz w:val="24"/>
          <w:szCs w:val="24"/>
        </w:rPr>
        <w:t>)，返回参数</w:t>
      </w:r>
      <w:proofErr w:type="spellStart"/>
      <w:r>
        <w:rPr>
          <w:rFonts w:ascii="楷体" w:eastAsia="楷体" w:hAnsi="楷体" w:hint="eastAsia"/>
          <w:sz w:val="24"/>
          <w:szCs w:val="24"/>
        </w:rPr>
        <w:t>aryRet</w:t>
      </w:r>
      <w:proofErr w:type="spellEnd"/>
      <w:r>
        <w:rPr>
          <w:rFonts w:ascii="楷体" w:eastAsia="楷体" w:hAnsi="楷体" w:hint="eastAsia"/>
          <w:sz w:val="24"/>
          <w:szCs w:val="24"/>
        </w:rPr>
        <w:t>的规则为；</w:t>
      </w:r>
    </w:p>
    <w:p w14:paraId="4B83B413" w14:textId="77777777" w:rsidR="00741656" w:rsidRPr="00D82FF2" w:rsidRDefault="00741656" w:rsidP="00741656">
      <w:pPr>
        <w:pStyle w:val="a8"/>
        <w:numPr>
          <w:ilvl w:val="0"/>
          <w:numId w:val="9"/>
        </w:numPr>
        <w:spacing w:line="360" w:lineRule="auto"/>
        <w:ind w:firstLineChars="0"/>
        <w:rPr>
          <w:rFonts w:ascii="楷体" w:eastAsia="楷体" w:hAnsi="楷体"/>
          <w:sz w:val="24"/>
          <w:szCs w:val="24"/>
        </w:rPr>
      </w:pPr>
      <w:proofErr w:type="spellStart"/>
      <w:r>
        <w:rPr>
          <w:rFonts w:ascii="楷体" w:eastAsia="楷体" w:hAnsi="楷体"/>
          <w:sz w:val="24"/>
          <w:szCs w:val="24"/>
        </w:rPr>
        <w:t>aryRet</w:t>
      </w:r>
      <w:proofErr w:type="spellEnd"/>
      <w:r w:rsidRPr="00D82FF2">
        <w:rPr>
          <w:rFonts w:ascii="楷体" w:eastAsia="楷体" w:hAnsi="楷体"/>
          <w:sz w:val="24"/>
          <w:szCs w:val="24"/>
        </w:rPr>
        <w:t>[0]</w:t>
      </w:r>
      <w:r w:rsidRPr="00D82FF2">
        <w:rPr>
          <w:rFonts w:ascii="楷体" w:eastAsia="楷体" w:hAnsi="楷体" w:hint="eastAsia"/>
          <w:sz w:val="24"/>
          <w:szCs w:val="24"/>
        </w:rPr>
        <w:t>为指示码，0为正确，其它为错误码；</w:t>
      </w:r>
    </w:p>
    <w:p w14:paraId="16A0194B" w14:textId="77777777" w:rsidR="00741656" w:rsidRDefault="00741656" w:rsidP="00741656">
      <w:pPr>
        <w:pStyle w:val="a8"/>
        <w:numPr>
          <w:ilvl w:val="0"/>
          <w:numId w:val="9"/>
        </w:numPr>
        <w:spacing w:line="360" w:lineRule="auto"/>
        <w:ind w:firstLineChars="0"/>
        <w:rPr>
          <w:rFonts w:ascii="楷体" w:eastAsia="楷体" w:hAnsi="楷体"/>
          <w:sz w:val="24"/>
          <w:szCs w:val="24"/>
        </w:rPr>
      </w:pPr>
      <w:r w:rsidRPr="00D82FF2">
        <w:rPr>
          <w:rFonts w:ascii="楷体" w:eastAsia="楷体" w:hAnsi="楷体" w:hint="eastAsia"/>
          <w:sz w:val="24"/>
          <w:szCs w:val="24"/>
        </w:rPr>
        <w:t>如果</w:t>
      </w:r>
      <w:proofErr w:type="spellStart"/>
      <w:r>
        <w:rPr>
          <w:rFonts w:ascii="楷体" w:eastAsia="楷体" w:hAnsi="楷体" w:hint="eastAsia"/>
          <w:sz w:val="24"/>
          <w:szCs w:val="24"/>
        </w:rPr>
        <w:t>aryRet</w:t>
      </w:r>
      <w:proofErr w:type="spellEnd"/>
      <w:r>
        <w:rPr>
          <w:rFonts w:ascii="楷体" w:eastAsia="楷体" w:hAnsi="楷体" w:hint="eastAsia"/>
          <w:sz w:val="24"/>
          <w:szCs w:val="24"/>
        </w:rPr>
        <w:t>[0]为0，则</w:t>
      </w:r>
      <w:proofErr w:type="spellStart"/>
      <w:r>
        <w:rPr>
          <w:rFonts w:ascii="楷体" w:eastAsia="楷体" w:hAnsi="楷体" w:hint="eastAsia"/>
          <w:sz w:val="24"/>
          <w:szCs w:val="24"/>
        </w:rPr>
        <w:t>aryRet</w:t>
      </w:r>
      <w:proofErr w:type="spellEnd"/>
      <w:r>
        <w:rPr>
          <w:rFonts w:ascii="楷体" w:eastAsia="楷体" w:hAnsi="楷体" w:hint="eastAsia"/>
          <w:sz w:val="24"/>
          <w:szCs w:val="24"/>
        </w:rPr>
        <w:t>[1]为返回的</w:t>
      </w:r>
      <w:r w:rsidRPr="0057088A">
        <w:rPr>
          <w:rFonts w:ascii="楷体" w:eastAsia="楷体" w:hAnsi="楷体" w:hint="eastAsia"/>
          <w:sz w:val="24"/>
          <w:szCs w:val="24"/>
        </w:rPr>
        <w:t>磁道数据</w:t>
      </w:r>
      <w:r>
        <w:rPr>
          <w:rFonts w:ascii="楷体" w:eastAsia="楷体" w:hAnsi="楷体" w:hint="eastAsia"/>
          <w:sz w:val="24"/>
          <w:szCs w:val="24"/>
        </w:rPr>
        <w:t>，明文显示；</w:t>
      </w:r>
    </w:p>
    <w:p w14:paraId="16F7044D" w14:textId="77777777" w:rsidR="00741656" w:rsidRPr="00D82FF2" w:rsidRDefault="00741656" w:rsidP="00741656">
      <w:pPr>
        <w:pStyle w:val="a8"/>
        <w:numPr>
          <w:ilvl w:val="0"/>
          <w:numId w:val="9"/>
        </w:numPr>
        <w:spacing w:line="360" w:lineRule="auto"/>
        <w:ind w:firstLineChars="0"/>
        <w:rPr>
          <w:rFonts w:ascii="楷体" w:eastAsia="楷体" w:hAnsi="楷体"/>
          <w:sz w:val="24"/>
          <w:szCs w:val="24"/>
        </w:rPr>
      </w:pPr>
      <w:r>
        <w:rPr>
          <w:rFonts w:ascii="楷体" w:eastAsia="楷体" w:hAnsi="楷体" w:hint="eastAsia"/>
          <w:sz w:val="24"/>
          <w:szCs w:val="24"/>
        </w:rPr>
        <w:t>如果</w:t>
      </w:r>
      <w:proofErr w:type="spellStart"/>
      <w:r>
        <w:rPr>
          <w:rFonts w:ascii="楷体" w:eastAsia="楷体" w:hAnsi="楷体" w:hint="eastAsia"/>
          <w:sz w:val="24"/>
          <w:szCs w:val="24"/>
        </w:rPr>
        <w:t>aryRet</w:t>
      </w:r>
      <w:proofErr w:type="spellEnd"/>
      <w:r>
        <w:rPr>
          <w:rFonts w:ascii="楷体" w:eastAsia="楷体" w:hAnsi="楷体" w:hint="eastAsia"/>
          <w:sz w:val="24"/>
          <w:szCs w:val="24"/>
        </w:rPr>
        <w:t>[0]为1，则</w:t>
      </w:r>
      <w:proofErr w:type="spellStart"/>
      <w:r>
        <w:rPr>
          <w:rFonts w:ascii="楷体" w:eastAsia="楷体" w:hAnsi="楷体" w:hint="eastAsia"/>
          <w:sz w:val="24"/>
          <w:szCs w:val="24"/>
        </w:rPr>
        <w:t>aryRet</w:t>
      </w:r>
      <w:proofErr w:type="spellEnd"/>
      <w:r>
        <w:rPr>
          <w:rFonts w:ascii="楷体" w:eastAsia="楷体" w:hAnsi="楷体" w:hint="eastAsia"/>
          <w:sz w:val="24"/>
          <w:szCs w:val="24"/>
        </w:rPr>
        <w:t>[1]为错误描述。</w:t>
      </w:r>
    </w:p>
    <w:p w14:paraId="1D6CBE57" w14:textId="77777777" w:rsidR="00741656" w:rsidRPr="00BF7AC3" w:rsidRDefault="00741656" w:rsidP="00741656">
      <w:pPr>
        <w:pStyle w:val="a8"/>
        <w:numPr>
          <w:ilvl w:val="2"/>
          <w:numId w:val="21"/>
        </w:numPr>
        <w:ind w:firstLineChars="0"/>
        <w:outlineLvl w:val="2"/>
        <w:rPr>
          <w:rFonts w:ascii="微软雅黑" w:eastAsia="微软雅黑" w:hAnsi="微软雅黑"/>
          <w:b/>
          <w:sz w:val="28"/>
          <w:szCs w:val="28"/>
        </w:rPr>
      </w:pPr>
      <w:r w:rsidRPr="00BF7AC3">
        <w:rPr>
          <w:rFonts w:ascii="微软雅黑" w:eastAsia="微软雅黑" w:hAnsi="微软雅黑" w:hint="eastAsia"/>
          <w:b/>
          <w:sz w:val="28"/>
          <w:szCs w:val="28"/>
        </w:rPr>
        <w:t>参数默认值</w:t>
      </w:r>
    </w:p>
    <w:p w14:paraId="6FCEC434" w14:textId="77777777" w:rsidR="00741656" w:rsidRDefault="00741656" w:rsidP="00741656">
      <w:pPr>
        <w:spacing w:line="360" w:lineRule="auto"/>
        <w:ind w:firstLineChars="200" w:firstLine="480"/>
        <w:rPr>
          <w:rFonts w:ascii="楷体" w:eastAsia="楷体" w:hAnsi="楷体"/>
          <w:sz w:val="24"/>
          <w:szCs w:val="24"/>
        </w:rPr>
      </w:pPr>
      <w:r>
        <w:rPr>
          <w:rFonts w:ascii="楷体" w:eastAsia="楷体" w:hAnsi="楷体" w:hint="eastAsia"/>
          <w:sz w:val="24"/>
          <w:szCs w:val="24"/>
        </w:rPr>
        <w:t>对于以下参数，约定其默认值：</w:t>
      </w:r>
    </w:p>
    <w:tbl>
      <w:tblPr>
        <w:tblStyle w:val="11"/>
        <w:tblW w:w="0" w:type="auto"/>
        <w:tblInd w:w="675" w:type="dxa"/>
        <w:tblLook w:val="04A0" w:firstRow="1" w:lastRow="0" w:firstColumn="1" w:lastColumn="0" w:noHBand="0" w:noVBand="1"/>
      </w:tblPr>
      <w:tblGrid>
        <w:gridCol w:w="3547"/>
        <w:gridCol w:w="3399"/>
      </w:tblGrid>
      <w:tr w:rsidR="00741656" w:rsidRPr="00430EDD" w14:paraId="056A05ED" w14:textId="77777777" w:rsidTr="00997B7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6A49EC5C" w14:textId="77777777" w:rsidR="00741656" w:rsidRPr="00F665A3" w:rsidRDefault="00741656" w:rsidP="00997B75">
            <w:pPr>
              <w:jc w:val="center"/>
              <w:rPr>
                <w:rFonts w:ascii="Courier New" w:hAnsi="Courier New" w:cs="Courier New"/>
                <w:kern w:val="0"/>
                <w:sz w:val="20"/>
                <w:szCs w:val="20"/>
              </w:rPr>
            </w:pPr>
            <w:r>
              <w:rPr>
                <w:rFonts w:ascii="Courier New" w:hAnsi="Courier New" w:cs="Courier New" w:hint="eastAsia"/>
                <w:kern w:val="0"/>
                <w:sz w:val="20"/>
                <w:szCs w:val="20"/>
              </w:rPr>
              <w:t>参数名</w:t>
            </w:r>
          </w:p>
        </w:tc>
        <w:tc>
          <w:tcPr>
            <w:tcW w:w="3399" w:type="dxa"/>
          </w:tcPr>
          <w:p w14:paraId="30FD6DCC" w14:textId="77777777" w:rsidR="00741656" w:rsidRPr="00F665A3" w:rsidRDefault="00741656" w:rsidP="00997B75">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kern w:val="0"/>
                <w:sz w:val="20"/>
                <w:szCs w:val="20"/>
              </w:rPr>
            </w:pPr>
            <w:r>
              <w:rPr>
                <w:rFonts w:ascii="Courier New" w:hAnsi="Courier New" w:cs="Courier New" w:hint="eastAsia"/>
                <w:kern w:val="0"/>
                <w:sz w:val="20"/>
                <w:szCs w:val="20"/>
              </w:rPr>
              <w:t>默认值</w:t>
            </w:r>
          </w:p>
        </w:tc>
      </w:tr>
      <w:tr w:rsidR="00741656" w:rsidRPr="00430EDD" w14:paraId="68463EFB" w14:textId="77777777" w:rsidTr="00997B7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47" w:type="dxa"/>
          </w:tcPr>
          <w:p w14:paraId="4F720E44" w14:textId="77777777" w:rsidR="00741656" w:rsidRDefault="00741656" w:rsidP="00997B75">
            <w:pPr>
              <w:jc w:val="center"/>
              <w:rPr>
                <w:rFonts w:ascii="Courier New" w:hAnsi="Courier New" w:cs="Courier New"/>
                <w:color w:val="000000"/>
                <w:kern w:val="0"/>
                <w:sz w:val="20"/>
                <w:szCs w:val="20"/>
              </w:rPr>
            </w:pPr>
            <w:proofErr w:type="spellStart"/>
            <w:r>
              <w:rPr>
                <w:rFonts w:ascii="Courier New" w:hAnsi="Courier New" w:cs="Courier New" w:hint="eastAsia"/>
                <w:b w:val="0"/>
                <w:i/>
                <w:color w:val="000000"/>
                <w:kern w:val="0"/>
                <w:sz w:val="20"/>
                <w:szCs w:val="20"/>
              </w:rPr>
              <w:t>strTimeout</w:t>
            </w:r>
            <w:proofErr w:type="spellEnd"/>
          </w:p>
        </w:tc>
        <w:tc>
          <w:tcPr>
            <w:tcW w:w="3399" w:type="dxa"/>
          </w:tcPr>
          <w:p w14:paraId="659A373E" w14:textId="77777777" w:rsidR="00741656" w:rsidRDefault="00741656" w:rsidP="00997B7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Pr>
                <w:rFonts w:ascii="Courier New" w:hAnsi="Courier New" w:cs="Courier New" w:hint="eastAsia"/>
                <w:color w:val="000000"/>
                <w:kern w:val="0"/>
                <w:sz w:val="20"/>
                <w:szCs w:val="20"/>
              </w:rPr>
              <w:t>20</w:t>
            </w:r>
          </w:p>
        </w:tc>
      </w:tr>
    </w:tbl>
    <w:p w14:paraId="69EB0DE1" w14:textId="77777777" w:rsidR="009F3FB3" w:rsidRDefault="009F3FB3" w:rsidP="007C5978">
      <w:pPr>
        <w:spacing w:line="360" w:lineRule="auto"/>
        <w:ind w:firstLineChars="200" w:firstLine="480"/>
        <w:rPr>
          <w:rFonts w:ascii="楷体" w:eastAsia="楷体" w:hAnsi="楷体"/>
          <w:sz w:val="24"/>
          <w:szCs w:val="24"/>
        </w:rPr>
      </w:pPr>
    </w:p>
    <w:p w14:paraId="798063C0" w14:textId="77777777" w:rsidR="00026071" w:rsidRDefault="00026071" w:rsidP="00026071">
      <w:pPr>
        <w:pStyle w:val="a8"/>
        <w:numPr>
          <w:ilvl w:val="0"/>
          <w:numId w:val="21"/>
        </w:numPr>
        <w:ind w:left="567" w:firstLineChars="0" w:hanging="567"/>
        <w:outlineLvl w:val="0"/>
        <w:rPr>
          <w:rFonts w:ascii="微软雅黑" w:eastAsia="微软雅黑" w:hAnsi="微软雅黑"/>
          <w:b/>
          <w:sz w:val="32"/>
          <w:szCs w:val="32"/>
        </w:rPr>
      </w:pPr>
      <w:bookmarkStart w:id="5" w:name="_Toc25998"/>
      <w:r w:rsidRPr="00026071">
        <w:rPr>
          <w:rFonts w:ascii="微软雅黑" w:eastAsia="微软雅黑" w:hAnsi="微软雅黑" w:hint="eastAsia"/>
          <w:b/>
          <w:sz w:val="32"/>
          <w:szCs w:val="32"/>
        </w:rPr>
        <w:t>电子签名</w:t>
      </w:r>
      <w:bookmarkEnd w:id="5"/>
    </w:p>
    <w:p w14:paraId="4D7FB5FC" w14:textId="77777777" w:rsidR="00026071" w:rsidRPr="00026071" w:rsidRDefault="00026071" w:rsidP="00026071">
      <w:pPr>
        <w:pStyle w:val="a8"/>
        <w:numPr>
          <w:ilvl w:val="1"/>
          <w:numId w:val="21"/>
        </w:numPr>
        <w:ind w:firstLineChars="0"/>
        <w:outlineLvl w:val="1"/>
        <w:rPr>
          <w:rFonts w:ascii="微软雅黑" w:eastAsia="微软雅黑" w:hAnsi="微软雅黑"/>
          <w:b/>
          <w:sz w:val="30"/>
          <w:szCs w:val="30"/>
        </w:rPr>
      </w:pPr>
      <w:r w:rsidRPr="00026071">
        <w:rPr>
          <w:rFonts w:ascii="微软雅黑" w:eastAsia="微软雅黑" w:hAnsi="微软雅黑" w:hint="eastAsia"/>
          <w:b/>
          <w:sz w:val="30"/>
          <w:szCs w:val="30"/>
        </w:rPr>
        <w:t>获取签名数据</w:t>
      </w:r>
    </w:p>
    <w:p w14:paraId="37755A7E" w14:textId="77777777" w:rsidR="00026071" w:rsidRDefault="00026071" w:rsidP="00026071">
      <w:pPr>
        <w:ind w:firstLine="480"/>
        <w:rPr>
          <w:rFonts w:ascii="宋体" w:hAnsi="宋体"/>
        </w:rPr>
      </w:pPr>
      <w:r>
        <w:rPr>
          <w:rFonts w:ascii="宋体" w:hAnsi="宋体" w:hint="eastAsia"/>
        </w:rPr>
        <w:t>要求客户进行签名，获取签名数据</w:t>
      </w:r>
      <w:r w:rsidR="00EE1C92">
        <w:rPr>
          <w:rFonts w:ascii="宋体" w:hAnsi="宋体" w:hint="eastAsia"/>
        </w:rPr>
        <w:t>并</w:t>
      </w:r>
      <w:r w:rsidR="00E91459">
        <w:rPr>
          <w:rFonts w:ascii="宋体" w:hAnsi="宋体" w:hint="eastAsia"/>
        </w:rPr>
        <w:t>生成签名图片</w:t>
      </w:r>
      <w:r>
        <w:rPr>
          <w:rFonts w:ascii="宋体" w:hAnsi="宋体" w:hint="eastAsia"/>
        </w:rPr>
        <w:t>。</w:t>
      </w:r>
    </w:p>
    <w:p w14:paraId="2C1D545D" w14:textId="77777777" w:rsidR="00026071" w:rsidRPr="00776D03" w:rsidRDefault="00026071" w:rsidP="00776D03">
      <w:pPr>
        <w:pStyle w:val="a8"/>
        <w:numPr>
          <w:ilvl w:val="2"/>
          <w:numId w:val="21"/>
        </w:numPr>
        <w:ind w:firstLineChars="0"/>
        <w:outlineLvl w:val="2"/>
        <w:rPr>
          <w:rFonts w:ascii="微软雅黑" w:eastAsia="微软雅黑" w:hAnsi="微软雅黑"/>
          <w:b/>
          <w:sz w:val="28"/>
          <w:szCs w:val="28"/>
        </w:rPr>
      </w:pPr>
      <w:bookmarkStart w:id="6" w:name="_Toc24161"/>
      <w:r w:rsidRPr="00776D03">
        <w:rPr>
          <w:rFonts w:ascii="微软雅黑" w:eastAsia="微软雅黑" w:hAnsi="微软雅黑" w:hint="eastAsia"/>
          <w:b/>
          <w:sz w:val="28"/>
          <w:szCs w:val="28"/>
        </w:rPr>
        <w:t>接口定义</w:t>
      </w:r>
      <w:bookmarkEnd w:id="6"/>
    </w:p>
    <w:p w14:paraId="7C3A3D49" w14:textId="77777777" w:rsidR="00026071" w:rsidRDefault="00026071" w:rsidP="00026071">
      <w:pPr>
        <w:ind w:firstLine="480"/>
      </w:pPr>
      <w:r>
        <w:rPr>
          <w:rFonts w:ascii="宋体" w:hAnsi="宋体" w:hint="eastAsia"/>
        </w:rPr>
        <w:lastRenderedPageBreak/>
        <w:t>String[]</w:t>
      </w:r>
      <w:r w:rsidR="0090010B">
        <w:rPr>
          <w:rFonts w:ascii="宋体" w:hAnsi="宋体" w:hint="eastAsia"/>
        </w:rPr>
        <w:t xml:space="preserve"> </w:t>
      </w:r>
      <w:proofErr w:type="spellStart"/>
      <w:r w:rsidR="00286D54">
        <w:rPr>
          <w:rFonts w:ascii="宋体" w:hAnsi="宋体" w:hint="eastAsia"/>
        </w:rPr>
        <w:t>getSignature</w:t>
      </w:r>
      <w:proofErr w:type="spellEnd"/>
      <w:r>
        <w:rPr>
          <w:rFonts w:ascii="宋体" w:hAnsi="宋体" w:hint="eastAsia"/>
        </w:rPr>
        <w:t>(</w:t>
      </w:r>
      <w:r w:rsidR="00AE6EB6">
        <w:rPr>
          <w:rFonts w:ascii="宋体" w:hAnsi="宋体" w:hint="eastAsia"/>
        </w:rPr>
        <w:t xml:space="preserve">String </w:t>
      </w:r>
      <w:proofErr w:type="spellStart"/>
      <w:r w:rsidR="00AE6EB6">
        <w:rPr>
          <w:rFonts w:ascii="宋体" w:hAnsi="宋体" w:hint="eastAsia"/>
        </w:rPr>
        <w:t>strSignPath</w:t>
      </w:r>
      <w:proofErr w:type="spellEnd"/>
      <w:r w:rsidR="00AE6EB6" w:rsidRPr="00620F7D">
        <w:rPr>
          <w:rFonts w:ascii="宋体" w:hAnsi="宋体" w:hint="eastAsia"/>
        </w:rPr>
        <w:t xml:space="preserve">, </w:t>
      </w:r>
      <w:r w:rsidRPr="00620F7D">
        <w:rPr>
          <w:rFonts w:ascii="宋体" w:hAnsi="宋体" w:hint="eastAsia"/>
        </w:rPr>
        <w:t xml:space="preserve">String </w:t>
      </w:r>
      <w:proofErr w:type="spellStart"/>
      <w:r w:rsidRPr="00620F7D">
        <w:rPr>
          <w:rFonts w:ascii="宋体" w:hAnsi="宋体" w:hint="eastAsia"/>
        </w:rPr>
        <w:t>strTimeout</w:t>
      </w:r>
      <w:proofErr w:type="spellEnd"/>
      <w:r>
        <w:rPr>
          <w:rFonts w:ascii="宋体" w:hAnsi="宋体" w:hint="eastAsia"/>
        </w:rPr>
        <w:t>)</w:t>
      </w:r>
    </w:p>
    <w:p w14:paraId="614E20FD" w14:textId="77777777" w:rsidR="00026071" w:rsidRPr="00441790" w:rsidRDefault="00026071" w:rsidP="00441790">
      <w:pPr>
        <w:pStyle w:val="a8"/>
        <w:numPr>
          <w:ilvl w:val="2"/>
          <w:numId w:val="21"/>
        </w:numPr>
        <w:ind w:firstLineChars="0"/>
        <w:outlineLvl w:val="2"/>
        <w:rPr>
          <w:rFonts w:ascii="微软雅黑" w:eastAsia="微软雅黑" w:hAnsi="微软雅黑"/>
          <w:b/>
          <w:sz w:val="28"/>
          <w:szCs w:val="28"/>
        </w:rPr>
      </w:pPr>
      <w:bookmarkStart w:id="7" w:name="_Toc6277"/>
      <w:r w:rsidRPr="00441790">
        <w:rPr>
          <w:rFonts w:ascii="微软雅黑" w:eastAsia="微软雅黑" w:hAnsi="微软雅黑" w:hint="eastAsia"/>
          <w:b/>
          <w:sz w:val="28"/>
          <w:szCs w:val="28"/>
        </w:rPr>
        <w:t>接口参数</w:t>
      </w:r>
      <w:bookmarkEnd w:id="7"/>
    </w:p>
    <w:tbl>
      <w:tblPr>
        <w:tblpPr w:leftFromText="180" w:rightFromText="180" w:vertAnchor="text" w:horzAnchor="margin" w:tblpY="2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5"/>
        <w:gridCol w:w="1702"/>
        <w:gridCol w:w="852"/>
        <w:gridCol w:w="710"/>
        <w:gridCol w:w="1861"/>
        <w:gridCol w:w="990"/>
      </w:tblGrid>
      <w:tr w:rsidR="00BF7973" w14:paraId="2001F3AF" w14:textId="77777777" w:rsidTr="00BF7973">
        <w:trPr>
          <w:trHeight w:val="248"/>
        </w:trPr>
        <w:tc>
          <w:tcPr>
            <w:tcW w:w="561" w:type="dxa"/>
            <w:shd w:val="clear" w:color="auto" w:fill="C0C0C0"/>
          </w:tcPr>
          <w:p w14:paraId="0D547356" w14:textId="77777777" w:rsidR="00BF7973" w:rsidRDefault="00BF7973" w:rsidP="00BF7973">
            <w:r>
              <w:t>序号</w:t>
            </w:r>
          </w:p>
        </w:tc>
        <w:tc>
          <w:tcPr>
            <w:tcW w:w="1675" w:type="dxa"/>
            <w:shd w:val="clear" w:color="auto" w:fill="C0C0C0"/>
          </w:tcPr>
          <w:p w14:paraId="7BD97385" w14:textId="77777777" w:rsidR="00BF7973" w:rsidRDefault="00BF7973" w:rsidP="00BF7973">
            <w:r>
              <w:t>接口字段</w:t>
            </w:r>
          </w:p>
        </w:tc>
        <w:tc>
          <w:tcPr>
            <w:tcW w:w="1702" w:type="dxa"/>
            <w:shd w:val="clear" w:color="auto" w:fill="C0C0C0"/>
          </w:tcPr>
          <w:p w14:paraId="6031A7E1" w14:textId="77777777" w:rsidR="00BF7973" w:rsidRDefault="00BF7973" w:rsidP="00BF7973">
            <w:r>
              <w:rPr>
                <w:rFonts w:hint="eastAsia"/>
              </w:rPr>
              <w:t>接口字段说明</w:t>
            </w:r>
          </w:p>
        </w:tc>
        <w:tc>
          <w:tcPr>
            <w:tcW w:w="852" w:type="dxa"/>
            <w:shd w:val="clear" w:color="auto" w:fill="C0C0C0"/>
          </w:tcPr>
          <w:p w14:paraId="6C025899" w14:textId="77777777" w:rsidR="00BF7973" w:rsidRDefault="00BF7973" w:rsidP="00BF7973">
            <w:r>
              <w:t>类型</w:t>
            </w:r>
          </w:p>
        </w:tc>
        <w:tc>
          <w:tcPr>
            <w:tcW w:w="710" w:type="dxa"/>
            <w:shd w:val="clear" w:color="auto" w:fill="C0C0C0"/>
          </w:tcPr>
          <w:p w14:paraId="310DDB12" w14:textId="77777777" w:rsidR="00BF7973" w:rsidRDefault="00BF7973" w:rsidP="00BF7973">
            <w:r>
              <w:t>长度</w:t>
            </w:r>
          </w:p>
        </w:tc>
        <w:tc>
          <w:tcPr>
            <w:tcW w:w="1861" w:type="dxa"/>
            <w:shd w:val="clear" w:color="auto" w:fill="C0C0C0"/>
          </w:tcPr>
          <w:p w14:paraId="7B9A142F" w14:textId="77777777" w:rsidR="00BF7973" w:rsidRDefault="00BF7973" w:rsidP="00BF7973">
            <w:r>
              <w:rPr>
                <w:rFonts w:hint="eastAsia"/>
              </w:rPr>
              <w:t>备注</w:t>
            </w:r>
          </w:p>
        </w:tc>
        <w:tc>
          <w:tcPr>
            <w:tcW w:w="990" w:type="dxa"/>
            <w:shd w:val="clear" w:color="auto" w:fill="C0C0C0"/>
          </w:tcPr>
          <w:p w14:paraId="61053653" w14:textId="77777777" w:rsidR="00BF7973" w:rsidRDefault="00BF7973" w:rsidP="00BF7973">
            <w:r>
              <w:rPr>
                <w:rFonts w:hint="eastAsia"/>
              </w:rPr>
              <w:t>输入</w:t>
            </w:r>
            <w:r>
              <w:rPr>
                <w:rFonts w:hint="eastAsia"/>
              </w:rPr>
              <w:t>/</w:t>
            </w:r>
            <w:r>
              <w:rPr>
                <w:rFonts w:hint="eastAsia"/>
              </w:rPr>
              <w:t>输出</w:t>
            </w:r>
          </w:p>
        </w:tc>
      </w:tr>
      <w:tr w:rsidR="00CF48AF" w14:paraId="6CE603A0" w14:textId="77777777" w:rsidTr="00BF7973">
        <w:trPr>
          <w:trHeight w:val="193"/>
        </w:trPr>
        <w:tc>
          <w:tcPr>
            <w:tcW w:w="561" w:type="dxa"/>
          </w:tcPr>
          <w:p w14:paraId="05EE38C6" w14:textId="77777777" w:rsidR="00CF48AF" w:rsidRDefault="00CF48AF" w:rsidP="00CF48AF">
            <w:r>
              <w:rPr>
                <w:rFonts w:hint="eastAsia"/>
              </w:rPr>
              <w:t>1</w:t>
            </w:r>
          </w:p>
        </w:tc>
        <w:tc>
          <w:tcPr>
            <w:tcW w:w="1675" w:type="dxa"/>
          </w:tcPr>
          <w:p w14:paraId="1F04C040" w14:textId="77777777" w:rsidR="00CF48AF" w:rsidRDefault="00CF48AF" w:rsidP="00CF48AF">
            <w:proofErr w:type="spellStart"/>
            <w:r w:rsidRPr="00CF48AF">
              <w:rPr>
                <w:rFonts w:hint="eastAsia"/>
              </w:rPr>
              <w:t>strSignPath</w:t>
            </w:r>
            <w:proofErr w:type="spellEnd"/>
          </w:p>
        </w:tc>
        <w:tc>
          <w:tcPr>
            <w:tcW w:w="1702" w:type="dxa"/>
          </w:tcPr>
          <w:p w14:paraId="14501332" w14:textId="77777777" w:rsidR="00CF48AF" w:rsidRDefault="00CF48AF" w:rsidP="00CF48AF">
            <w:r>
              <w:rPr>
                <w:rFonts w:hint="eastAsia"/>
              </w:rPr>
              <w:t>生成签名图片的路径</w:t>
            </w:r>
          </w:p>
        </w:tc>
        <w:tc>
          <w:tcPr>
            <w:tcW w:w="852" w:type="dxa"/>
          </w:tcPr>
          <w:p w14:paraId="5EFD24A0" w14:textId="77777777" w:rsidR="00CF48AF" w:rsidRDefault="00CF48AF" w:rsidP="00CF48AF">
            <w:r>
              <w:rPr>
                <w:rFonts w:ascii="宋体" w:hAnsi="宋体" w:hint="eastAsia"/>
              </w:rPr>
              <w:t>String</w:t>
            </w:r>
          </w:p>
        </w:tc>
        <w:tc>
          <w:tcPr>
            <w:tcW w:w="710" w:type="dxa"/>
          </w:tcPr>
          <w:p w14:paraId="3073088F" w14:textId="77777777" w:rsidR="00CF48AF" w:rsidRDefault="00CF48AF" w:rsidP="00CF48AF"/>
        </w:tc>
        <w:tc>
          <w:tcPr>
            <w:tcW w:w="1861" w:type="dxa"/>
          </w:tcPr>
          <w:p w14:paraId="481C2825" w14:textId="77777777" w:rsidR="00CF48AF" w:rsidRDefault="00CF48AF" w:rsidP="00CF48AF">
            <w:r>
              <w:rPr>
                <w:rFonts w:hint="eastAsia"/>
              </w:rPr>
              <w:t>根据签名轨迹生成的签名文件的路径，签名文件为</w:t>
            </w:r>
            <w:r>
              <w:rPr>
                <w:rFonts w:hint="eastAsia"/>
              </w:rPr>
              <w:t>PNG</w:t>
            </w:r>
            <w:r>
              <w:rPr>
                <w:rFonts w:hint="eastAsia"/>
              </w:rPr>
              <w:t>文件</w:t>
            </w:r>
          </w:p>
        </w:tc>
        <w:tc>
          <w:tcPr>
            <w:tcW w:w="990" w:type="dxa"/>
          </w:tcPr>
          <w:p w14:paraId="7B3CF73E" w14:textId="77777777" w:rsidR="00CF48AF" w:rsidRDefault="00CF48AF" w:rsidP="00CF48AF">
            <w:r>
              <w:rPr>
                <w:rFonts w:hint="eastAsia"/>
              </w:rPr>
              <w:t>输入</w:t>
            </w:r>
          </w:p>
        </w:tc>
      </w:tr>
      <w:tr w:rsidR="00CF48AF" w14:paraId="224D7B52" w14:textId="77777777" w:rsidTr="00BF7973">
        <w:trPr>
          <w:trHeight w:val="193"/>
        </w:trPr>
        <w:tc>
          <w:tcPr>
            <w:tcW w:w="561" w:type="dxa"/>
          </w:tcPr>
          <w:p w14:paraId="4F2605F0" w14:textId="77777777" w:rsidR="00CF48AF" w:rsidRDefault="00CF48AF" w:rsidP="00CF48AF">
            <w:r>
              <w:rPr>
                <w:rFonts w:hint="eastAsia"/>
              </w:rPr>
              <w:t>2</w:t>
            </w:r>
          </w:p>
        </w:tc>
        <w:tc>
          <w:tcPr>
            <w:tcW w:w="1675" w:type="dxa"/>
          </w:tcPr>
          <w:p w14:paraId="00BEA8ED" w14:textId="77777777" w:rsidR="00CF48AF" w:rsidRDefault="00CF48AF" w:rsidP="00CF48AF">
            <w:proofErr w:type="spellStart"/>
            <w:r>
              <w:rPr>
                <w:rFonts w:hint="eastAsia"/>
              </w:rPr>
              <w:t>strTimeout</w:t>
            </w:r>
            <w:proofErr w:type="spellEnd"/>
          </w:p>
        </w:tc>
        <w:tc>
          <w:tcPr>
            <w:tcW w:w="1702" w:type="dxa"/>
          </w:tcPr>
          <w:p w14:paraId="2D632C51" w14:textId="77777777" w:rsidR="00CF48AF" w:rsidRDefault="00CF48AF" w:rsidP="00CF48AF">
            <w:r>
              <w:rPr>
                <w:rFonts w:hint="eastAsia"/>
              </w:rPr>
              <w:t>超时时长</w:t>
            </w:r>
            <w:r>
              <w:rPr>
                <w:rFonts w:hint="eastAsia"/>
              </w:rPr>
              <w:t>(s)</w:t>
            </w:r>
          </w:p>
        </w:tc>
        <w:tc>
          <w:tcPr>
            <w:tcW w:w="852" w:type="dxa"/>
          </w:tcPr>
          <w:p w14:paraId="50A7FD50" w14:textId="77777777" w:rsidR="00CF48AF" w:rsidRDefault="00CF48AF" w:rsidP="00CF48AF">
            <w:r>
              <w:rPr>
                <w:rFonts w:hint="eastAsia"/>
              </w:rPr>
              <w:t>String</w:t>
            </w:r>
          </w:p>
        </w:tc>
        <w:tc>
          <w:tcPr>
            <w:tcW w:w="710" w:type="dxa"/>
          </w:tcPr>
          <w:p w14:paraId="57ADBBE4" w14:textId="77777777" w:rsidR="00CF48AF" w:rsidRDefault="00CF48AF" w:rsidP="00CF48AF"/>
        </w:tc>
        <w:tc>
          <w:tcPr>
            <w:tcW w:w="1861" w:type="dxa"/>
          </w:tcPr>
          <w:p w14:paraId="3F0E0979" w14:textId="77777777" w:rsidR="00CF48AF" w:rsidRDefault="00CF48AF" w:rsidP="00CF48AF">
            <w:r>
              <w:rPr>
                <w:rFonts w:hint="eastAsia"/>
              </w:rPr>
              <w:t>默认为</w:t>
            </w:r>
            <w:r>
              <w:rPr>
                <w:rFonts w:hint="eastAsia"/>
              </w:rPr>
              <w:t>30</w:t>
            </w:r>
            <w:r>
              <w:rPr>
                <w:rFonts w:hint="eastAsia"/>
              </w:rPr>
              <w:t>秒</w:t>
            </w:r>
          </w:p>
        </w:tc>
        <w:tc>
          <w:tcPr>
            <w:tcW w:w="990" w:type="dxa"/>
          </w:tcPr>
          <w:p w14:paraId="188E3329" w14:textId="77777777" w:rsidR="00CF48AF" w:rsidRDefault="00CF48AF" w:rsidP="00CF48AF">
            <w:r>
              <w:rPr>
                <w:rFonts w:hint="eastAsia"/>
              </w:rPr>
              <w:t>输入</w:t>
            </w:r>
          </w:p>
        </w:tc>
      </w:tr>
    </w:tbl>
    <w:p w14:paraId="1180C0F3" w14:textId="77777777" w:rsidR="00026071" w:rsidRPr="0058642D" w:rsidRDefault="00026071" w:rsidP="0058642D">
      <w:pPr>
        <w:pStyle w:val="a8"/>
        <w:numPr>
          <w:ilvl w:val="2"/>
          <w:numId w:val="21"/>
        </w:numPr>
        <w:ind w:firstLineChars="0"/>
        <w:outlineLvl w:val="2"/>
        <w:rPr>
          <w:rFonts w:ascii="微软雅黑" w:eastAsia="微软雅黑" w:hAnsi="微软雅黑"/>
          <w:b/>
          <w:sz w:val="28"/>
          <w:szCs w:val="28"/>
        </w:rPr>
      </w:pPr>
      <w:bookmarkStart w:id="8" w:name="_Toc24428"/>
      <w:r w:rsidRPr="0058642D">
        <w:rPr>
          <w:rFonts w:ascii="微软雅黑" w:eastAsia="微软雅黑" w:hAnsi="微软雅黑" w:hint="eastAsia"/>
          <w:b/>
          <w:sz w:val="28"/>
          <w:szCs w:val="28"/>
        </w:rPr>
        <w:t>返回值说明</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2"/>
        <w:gridCol w:w="2576"/>
        <w:gridCol w:w="4042"/>
      </w:tblGrid>
      <w:tr w:rsidR="008D593E" w14:paraId="5F98800E" w14:textId="77777777" w:rsidTr="004A149F">
        <w:trPr>
          <w:trHeight w:val="289"/>
        </w:trPr>
        <w:tc>
          <w:tcPr>
            <w:tcW w:w="1712" w:type="dxa"/>
            <w:shd w:val="clear" w:color="auto" w:fill="C0C0C0"/>
          </w:tcPr>
          <w:p w14:paraId="1376DAAF" w14:textId="77777777" w:rsidR="008D593E" w:rsidRDefault="008D593E" w:rsidP="004A149F">
            <w:pPr>
              <w:ind w:firstLine="480"/>
            </w:pPr>
            <w:r>
              <w:t>序号</w:t>
            </w:r>
          </w:p>
        </w:tc>
        <w:tc>
          <w:tcPr>
            <w:tcW w:w="2576" w:type="dxa"/>
            <w:shd w:val="clear" w:color="auto" w:fill="C0C0C0"/>
          </w:tcPr>
          <w:p w14:paraId="51B02C16" w14:textId="77777777" w:rsidR="008D593E" w:rsidRDefault="008D593E" w:rsidP="004A149F">
            <w:pPr>
              <w:ind w:firstLine="480"/>
            </w:pPr>
            <w:r>
              <w:rPr>
                <w:rFonts w:hint="eastAsia"/>
              </w:rPr>
              <w:t>接口字段说明</w:t>
            </w:r>
          </w:p>
        </w:tc>
        <w:tc>
          <w:tcPr>
            <w:tcW w:w="4042" w:type="dxa"/>
            <w:shd w:val="clear" w:color="auto" w:fill="C0C0C0"/>
          </w:tcPr>
          <w:p w14:paraId="6E9830E4" w14:textId="77777777" w:rsidR="008D593E" w:rsidRDefault="008D593E" w:rsidP="004A149F">
            <w:pPr>
              <w:ind w:firstLine="480"/>
            </w:pPr>
            <w:r>
              <w:rPr>
                <w:rFonts w:hint="eastAsia"/>
              </w:rPr>
              <w:t>描述</w:t>
            </w:r>
          </w:p>
        </w:tc>
      </w:tr>
      <w:tr w:rsidR="008D593E" w14:paraId="686E4B55" w14:textId="77777777" w:rsidTr="004A149F">
        <w:trPr>
          <w:trHeight w:val="226"/>
        </w:trPr>
        <w:tc>
          <w:tcPr>
            <w:tcW w:w="1712" w:type="dxa"/>
          </w:tcPr>
          <w:p w14:paraId="78758235" w14:textId="77777777" w:rsidR="008D593E" w:rsidRDefault="008D593E" w:rsidP="004A149F">
            <w:r>
              <w:rPr>
                <w:rFonts w:hint="eastAsia"/>
              </w:rPr>
              <w:t>0</w:t>
            </w:r>
          </w:p>
        </w:tc>
        <w:tc>
          <w:tcPr>
            <w:tcW w:w="2576" w:type="dxa"/>
          </w:tcPr>
          <w:p w14:paraId="4F112563" w14:textId="77777777" w:rsidR="008D593E" w:rsidRDefault="008D593E" w:rsidP="004A149F">
            <w:r>
              <w:rPr>
                <w:rFonts w:hint="eastAsia"/>
              </w:rPr>
              <w:t>指示码</w:t>
            </w:r>
          </w:p>
        </w:tc>
        <w:tc>
          <w:tcPr>
            <w:tcW w:w="4042" w:type="dxa"/>
          </w:tcPr>
          <w:p w14:paraId="5FD423CD" w14:textId="77777777" w:rsidR="008D593E" w:rsidRDefault="008D593E" w:rsidP="004A149F">
            <w:r>
              <w:rPr>
                <w:rFonts w:hint="eastAsia"/>
              </w:rPr>
              <w:t>0</w:t>
            </w:r>
            <w:r>
              <w:rPr>
                <w:rFonts w:hint="eastAsia"/>
              </w:rPr>
              <w:t>为正确，其它为错误编号</w:t>
            </w:r>
          </w:p>
        </w:tc>
      </w:tr>
      <w:tr w:rsidR="008D593E" w14:paraId="46D40FF9" w14:textId="77777777" w:rsidTr="004A149F">
        <w:trPr>
          <w:trHeight w:val="226"/>
        </w:trPr>
        <w:tc>
          <w:tcPr>
            <w:tcW w:w="1712" w:type="dxa"/>
          </w:tcPr>
          <w:p w14:paraId="6A4CF03E" w14:textId="77777777" w:rsidR="008D593E" w:rsidRDefault="008D593E" w:rsidP="004A149F">
            <w:r>
              <w:rPr>
                <w:rFonts w:hint="eastAsia"/>
              </w:rPr>
              <w:t>1</w:t>
            </w:r>
          </w:p>
        </w:tc>
        <w:tc>
          <w:tcPr>
            <w:tcW w:w="2576" w:type="dxa"/>
          </w:tcPr>
          <w:p w14:paraId="24A957BC" w14:textId="77777777" w:rsidR="008D593E" w:rsidRDefault="008D593E" w:rsidP="004A149F">
            <w:r>
              <w:rPr>
                <w:rFonts w:ascii="宋体" w:hAnsi="宋体" w:hint="eastAsia"/>
              </w:rPr>
              <w:t>签名的轨迹数据</w:t>
            </w:r>
          </w:p>
        </w:tc>
        <w:tc>
          <w:tcPr>
            <w:tcW w:w="4042" w:type="dxa"/>
          </w:tcPr>
          <w:p w14:paraId="0F979FA4" w14:textId="77777777" w:rsidR="008D593E" w:rsidRDefault="008D593E" w:rsidP="004A149F">
            <w:r>
              <w:rPr>
                <w:rFonts w:hint="eastAsia"/>
              </w:rPr>
              <w:t>厂家自定义，提供工具能根据数据还原出笔迹</w:t>
            </w:r>
          </w:p>
        </w:tc>
      </w:tr>
      <w:tr w:rsidR="008D593E" w14:paraId="67DE9C47" w14:textId="77777777" w:rsidTr="004A149F">
        <w:trPr>
          <w:trHeight w:val="226"/>
        </w:trPr>
        <w:tc>
          <w:tcPr>
            <w:tcW w:w="1712" w:type="dxa"/>
          </w:tcPr>
          <w:p w14:paraId="5075A28A" w14:textId="77777777" w:rsidR="008D593E" w:rsidRPr="00A962A4" w:rsidRDefault="008D593E" w:rsidP="004A149F">
            <w:r>
              <w:rPr>
                <w:rFonts w:hint="eastAsia"/>
              </w:rPr>
              <w:t>2</w:t>
            </w:r>
          </w:p>
        </w:tc>
        <w:tc>
          <w:tcPr>
            <w:tcW w:w="2576" w:type="dxa"/>
          </w:tcPr>
          <w:p w14:paraId="4BE9753A" w14:textId="77777777" w:rsidR="008D593E" w:rsidRDefault="008D593E" w:rsidP="004A149F">
            <w:pPr>
              <w:rPr>
                <w:rFonts w:ascii="宋体" w:hAnsi="宋体"/>
              </w:rPr>
            </w:pPr>
            <w:r>
              <w:rPr>
                <w:rFonts w:ascii="宋体" w:hAnsi="宋体" w:hint="eastAsia"/>
              </w:rPr>
              <w:t>签名图片的路径</w:t>
            </w:r>
          </w:p>
        </w:tc>
        <w:tc>
          <w:tcPr>
            <w:tcW w:w="4042" w:type="dxa"/>
          </w:tcPr>
          <w:p w14:paraId="56431DE4" w14:textId="77777777" w:rsidR="008D593E" w:rsidRDefault="008D593E" w:rsidP="004A149F"/>
        </w:tc>
      </w:tr>
    </w:tbl>
    <w:p w14:paraId="621E3193" w14:textId="77777777" w:rsidR="00BA5025" w:rsidRDefault="00026071" w:rsidP="00644B82">
      <w:pPr>
        <w:spacing w:line="360" w:lineRule="auto"/>
        <w:rPr>
          <w:rFonts w:ascii="楷体" w:eastAsia="楷体" w:hAnsi="楷体" w:hint="eastAsia"/>
          <w:sz w:val="24"/>
          <w:szCs w:val="24"/>
        </w:rPr>
      </w:pPr>
      <w:r w:rsidRPr="00F657EF">
        <w:rPr>
          <w:rFonts w:ascii="楷体" w:eastAsia="楷体" w:hAnsi="楷体" w:hint="eastAsia"/>
          <w:sz w:val="24"/>
          <w:szCs w:val="24"/>
        </w:rPr>
        <w:t>错误返回时：</w:t>
      </w:r>
      <w:proofErr w:type="spellStart"/>
      <w:r w:rsidRPr="00F657EF">
        <w:rPr>
          <w:rFonts w:ascii="楷体" w:eastAsia="楷体" w:hAnsi="楷体" w:hint="eastAsia"/>
          <w:sz w:val="24"/>
          <w:szCs w:val="24"/>
        </w:rPr>
        <w:t>aryRet</w:t>
      </w:r>
      <w:proofErr w:type="spellEnd"/>
      <w:r w:rsidRPr="00F657EF">
        <w:rPr>
          <w:rFonts w:ascii="楷体" w:eastAsia="楷体" w:hAnsi="楷体" w:hint="eastAsia"/>
          <w:sz w:val="24"/>
          <w:szCs w:val="24"/>
        </w:rPr>
        <w:t>[0]为错误代码，</w:t>
      </w:r>
      <w:proofErr w:type="spellStart"/>
      <w:r w:rsidRPr="00F657EF">
        <w:rPr>
          <w:rFonts w:ascii="楷体" w:eastAsia="楷体" w:hAnsi="楷体" w:hint="eastAsia"/>
          <w:sz w:val="24"/>
          <w:szCs w:val="24"/>
        </w:rPr>
        <w:t>aryRet</w:t>
      </w:r>
      <w:proofErr w:type="spellEnd"/>
      <w:r w:rsidRPr="00F657EF">
        <w:rPr>
          <w:rFonts w:ascii="楷体" w:eastAsia="楷体" w:hAnsi="楷体" w:hint="eastAsia"/>
          <w:sz w:val="24"/>
          <w:szCs w:val="24"/>
        </w:rPr>
        <w:t>[1]为错误描述。</w:t>
      </w:r>
    </w:p>
    <w:p w14:paraId="2C97DFBB" w14:textId="77777777" w:rsidR="00D518E1" w:rsidRDefault="00D518E1" w:rsidP="00644B82">
      <w:pPr>
        <w:spacing w:line="360" w:lineRule="auto"/>
        <w:rPr>
          <w:rFonts w:ascii="楷体" w:eastAsia="楷体" w:hAnsi="楷体"/>
          <w:sz w:val="24"/>
          <w:szCs w:val="24"/>
        </w:rPr>
      </w:pPr>
    </w:p>
    <w:p w14:paraId="3B60AFD1" w14:textId="77777777" w:rsidR="00B55426" w:rsidRPr="00B55426" w:rsidRDefault="00586A0D" w:rsidP="00B55426">
      <w:pPr>
        <w:pStyle w:val="a8"/>
        <w:numPr>
          <w:ilvl w:val="1"/>
          <w:numId w:val="21"/>
        </w:numPr>
        <w:ind w:firstLineChars="0"/>
        <w:outlineLvl w:val="1"/>
        <w:rPr>
          <w:rFonts w:ascii="微软雅黑" w:eastAsia="微软雅黑" w:hAnsi="微软雅黑"/>
          <w:b/>
          <w:sz w:val="30"/>
          <w:szCs w:val="30"/>
        </w:rPr>
      </w:pPr>
      <w:r>
        <w:rPr>
          <w:rFonts w:ascii="微软雅黑" w:eastAsia="微软雅黑" w:hAnsi="微软雅黑" w:hint="eastAsia"/>
          <w:b/>
          <w:sz w:val="30"/>
          <w:szCs w:val="30"/>
        </w:rPr>
        <w:t>密钥灌注</w:t>
      </w:r>
    </w:p>
    <w:p w14:paraId="0745AF7C" w14:textId="77777777" w:rsidR="00B55426" w:rsidRDefault="00B55426" w:rsidP="00B55426">
      <w:pPr>
        <w:ind w:firstLine="480"/>
        <w:rPr>
          <w:rFonts w:ascii="宋体" w:hAnsi="宋体"/>
        </w:rPr>
      </w:pPr>
      <w:r>
        <w:rPr>
          <w:rFonts w:ascii="宋体" w:hAnsi="宋体" w:hint="eastAsia"/>
        </w:rPr>
        <w:t>对签名设备进行密钥灌注。</w:t>
      </w:r>
    </w:p>
    <w:p w14:paraId="1769D143" w14:textId="77777777" w:rsidR="00B55426" w:rsidRPr="00B55426" w:rsidRDefault="00B55426" w:rsidP="00B55426">
      <w:pPr>
        <w:pStyle w:val="a8"/>
        <w:numPr>
          <w:ilvl w:val="2"/>
          <w:numId w:val="21"/>
        </w:numPr>
        <w:ind w:firstLineChars="0"/>
        <w:outlineLvl w:val="2"/>
        <w:rPr>
          <w:rFonts w:ascii="微软雅黑" w:eastAsia="微软雅黑" w:hAnsi="微软雅黑"/>
          <w:b/>
          <w:sz w:val="28"/>
          <w:szCs w:val="28"/>
        </w:rPr>
      </w:pPr>
      <w:r w:rsidRPr="00B55426">
        <w:rPr>
          <w:rFonts w:ascii="微软雅黑" w:eastAsia="微软雅黑" w:hAnsi="微软雅黑" w:hint="eastAsia"/>
          <w:b/>
          <w:sz w:val="28"/>
          <w:szCs w:val="28"/>
        </w:rPr>
        <w:t>接口定义</w:t>
      </w:r>
    </w:p>
    <w:p w14:paraId="518DA712" w14:textId="77777777" w:rsidR="00B55426" w:rsidRDefault="00B55426" w:rsidP="00B55426">
      <w:pPr>
        <w:ind w:firstLine="480"/>
      </w:pPr>
      <w:r>
        <w:rPr>
          <w:rFonts w:ascii="宋体" w:hAnsi="宋体" w:hint="eastAsia"/>
        </w:rPr>
        <w:t xml:space="preserve">String[] </w:t>
      </w:r>
      <w:proofErr w:type="spellStart"/>
      <w:r>
        <w:rPr>
          <w:rFonts w:ascii="宋体" w:hAnsi="宋体" w:hint="eastAsia"/>
        </w:rPr>
        <w:t>keyAffuse</w:t>
      </w:r>
      <w:proofErr w:type="spellEnd"/>
      <w:r>
        <w:rPr>
          <w:rFonts w:ascii="宋体" w:hAnsi="宋体" w:hint="eastAsia"/>
        </w:rPr>
        <w:t xml:space="preserve"> (String[] keys)</w:t>
      </w:r>
    </w:p>
    <w:p w14:paraId="424F2C10" w14:textId="77777777" w:rsidR="00B55426" w:rsidRPr="00B55426" w:rsidRDefault="00B55426" w:rsidP="00B55426">
      <w:pPr>
        <w:pStyle w:val="a8"/>
        <w:numPr>
          <w:ilvl w:val="2"/>
          <w:numId w:val="21"/>
        </w:numPr>
        <w:ind w:firstLineChars="0"/>
        <w:outlineLvl w:val="2"/>
        <w:rPr>
          <w:rFonts w:ascii="微软雅黑" w:eastAsia="微软雅黑" w:hAnsi="微软雅黑"/>
          <w:b/>
          <w:sz w:val="28"/>
          <w:szCs w:val="28"/>
        </w:rPr>
      </w:pPr>
      <w:r w:rsidRPr="00B55426">
        <w:rPr>
          <w:rFonts w:ascii="微软雅黑" w:eastAsia="微软雅黑" w:hAnsi="微软雅黑" w:hint="eastAsia"/>
          <w:b/>
          <w:sz w:val="28"/>
          <w:szCs w:val="28"/>
        </w:rPr>
        <w:t>接口参数</w:t>
      </w:r>
    </w:p>
    <w:tbl>
      <w:tblPr>
        <w:tblpPr w:leftFromText="180" w:rightFromText="180" w:vertAnchor="text" w:horzAnchor="margin" w:tblpY="1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1675"/>
        <w:gridCol w:w="1702"/>
        <w:gridCol w:w="1088"/>
        <w:gridCol w:w="710"/>
        <w:gridCol w:w="1861"/>
        <w:gridCol w:w="591"/>
      </w:tblGrid>
      <w:tr w:rsidR="00B55426" w14:paraId="1896D4AA" w14:textId="77777777" w:rsidTr="00BB1372">
        <w:trPr>
          <w:trHeight w:val="248"/>
        </w:trPr>
        <w:tc>
          <w:tcPr>
            <w:tcW w:w="561" w:type="dxa"/>
            <w:shd w:val="clear" w:color="auto" w:fill="C0C0C0"/>
          </w:tcPr>
          <w:p w14:paraId="725A4970" w14:textId="77777777" w:rsidR="00B55426" w:rsidRDefault="00B55426" w:rsidP="00BB1372">
            <w:r>
              <w:t>序号</w:t>
            </w:r>
          </w:p>
        </w:tc>
        <w:tc>
          <w:tcPr>
            <w:tcW w:w="1675" w:type="dxa"/>
            <w:shd w:val="clear" w:color="auto" w:fill="C0C0C0"/>
          </w:tcPr>
          <w:p w14:paraId="0CC02F8C" w14:textId="77777777" w:rsidR="00B55426" w:rsidRDefault="00B55426" w:rsidP="00BB1372">
            <w:r>
              <w:t>接口字段</w:t>
            </w:r>
          </w:p>
        </w:tc>
        <w:tc>
          <w:tcPr>
            <w:tcW w:w="1702" w:type="dxa"/>
            <w:shd w:val="clear" w:color="auto" w:fill="C0C0C0"/>
          </w:tcPr>
          <w:p w14:paraId="43ECCA07" w14:textId="77777777" w:rsidR="00B55426" w:rsidRDefault="00B55426" w:rsidP="00BB1372">
            <w:r>
              <w:rPr>
                <w:rFonts w:hint="eastAsia"/>
              </w:rPr>
              <w:t>接口字段说明</w:t>
            </w:r>
          </w:p>
        </w:tc>
        <w:tc>
          <w:tcPr>
            <w:tcW w:w="1088" w:type="dxa"/>
            <w:shd w:val="clear" w:color="auto" w:fill="C0C0C0"/>
          </w:tcPr>
          <w:p w14:paraId="6E0F42E9" w14:textId="77777777" w:rsidR="00B55426" w:rsidRDefault="00B55426" w:rsidP="00BB1372">
            <w:r>
              <w:t>类型</w:t>
            </w:r>
          </w:p>
        </w:tc>
        <w:tc>
          <w:tcPr>
            <w:tcW w:w="710" w:type="dxa"/>
            <w:shd w:val="clear" w:color="auto" w:fill="C0C0C0"/>
          </w:tcPr>
          <w:p w14:paraId="5A86D2B7" w14:textId="77777777" w:rsidR="00B55426" w:rsidRDefault="00B55426" w:rsidP="00BB1372">
            <w:r>
              <w:t>长度</w:t>
            </w:r>
          </w:p>
        </w:tc>
        <w:tc>
          <w:tcPr>
            <w:tcW w:w="1861" w:type="dxa"/>
            <w:shd w:val="clear" w:color="auto" w:fill="C0C0C0"/>
          </w:tcPr>
          <w:p w14:paraId="014E89E1" w14:textId="77777777" w:rsidR="00B55426" w:rsidRDefault="00B55426" w:rsidP="00BB1372">
            <w:r>
              <w:rPr>
                <w:rFonts w:hint="eastAsia"/>
              </w:rPr>
              <w:t>备注</w:t>
            </w:r>
          </w:p>
        </w:tc>
        <w:tc>
          <w:tcPr>
            <w:tcW w:w="591" w:type="dxa"/>
            <w:shd w:val="clear" w:color="auto" w:fill="C0C0C0"/>
          </w:tcPr>
          <w:p w14:paraId="3D0C3695" w14:textId="77777777" w:rsidR="00B55426" w:rsidRDefault="00B55426" w:rsidP="00BB1372">
            <w:r>
              <w:rPr>
                <w:rFonts w:hint="eastAsia"/>
              </w:rPr>
              <w:t>输入</w:t>
            </w:r>
            <w:r>
              <w:rPr>
                <w:rFonts w:hint="eastAsia"/>
              </w:rPr>
              <w:t>/</w:t>
            </w:r>
            <w:r>
              <w:rPr>
                <w:rFonts w:hint="eastAsia"/>
              </w:rPr>
              <w:t>输出</w:t>
            </w:r>
          </w:p>
        </w:tc>
      </w:tr>
      <w:tr w:rsidR="00B55426" w14:paraId="1016225C" w14:textId="77777777" w:rsidTr="00BB1372">
        <w:trPr>
          <w:trHeight w:val="193"/>
        </w:trPr>
        <w:tc>
          <w:tcPr>
            <w:tcW w:w="561" w:type="dxa"/>
          </w:tcPr>
          <w:p w14:paraId="6D69373A" w14:textId="77777777" w:rsidR="00B55426" w:rsidRDefault="00B55426" w:rsidP="00BB1372">
            <w:r>
              <w:rPr>
                <w:rFonts w:hint="eastAsia"/>
              </w:rPr>
              <w:t>1</w:t>
            </w:r>
          </w:p>
        </w:tc>
        <w:tc>
          <w:tcPr>
            <w:tcW w:w="1675" w:type="dxa"/>
          </w:tcPr>
          <w:p w14:paraId="7878921F" w14:textId="77777777" w:rsidR="00B55426" w:rsidRDefault="00B55426" w:rsidP="00BB1372">
            <w:r>
              <w:rPr>
                <w:rFonts w:ascii="宋体" w:hAnsi="宋体" w:hint="eastAsia"/>
              </w:rPr>
              <w:t>keys</w:t>
            </w:r>
          </w:p>
        </w:tc>
        <w:tc>
          <w:tcPr>
            <w:tcW w:w="1702" w:type="dxa"/>
          </w:tcPr>
          <w:p w14:paraId="448A9863" w14:textId="77777777" w:rsidR="00B55426" w:rsidRDefault="00B55426" w:rsidP="00BB1372">
            <w:r>
              <w:rPr>
                <w:rFonts w:hint="eastAsia"/>
              </w:rPr>
              <w:t>主密钥组</w:t>
            </w:r>
          </w:p>
        </w:tc>
        <w:tc>
          <w:tcPr>
            <w:tcW w:w="1088" w:type="dxa"/>
          </w:tcPr>
          <w:p w14:paraId="1404E1D0" w14:textId="77777777" w:rsidR="00B55426" w:rsidRDefault="00B55426" w:rsidP="00BB1372">
            <w:r>
              <w:rPr>
                <w:rFonts w:ascii="宋体" w:hAnsi="宋体" w:hint="eastAsia"/>
              </w:rPr>
              <w:t xml:space="preserve">String数组  </w:t>
            </w:r>
          </w:p>
        </w:tc>
        <w:tc>
          <w:tcPr>
            <w:tcW w:w="710" w:type="dxa"/>
          </w:tcPr>
          <w:p w14:paraId="1A57A5DB" w14:textId="77777777" w:rsidR="00B55426" w:rsidRDefault="00B55426" w:rsidP="00BB1372"/>
        </w:tc>
        <w:tc>
          <w:tcPr>
            <w:tcW w:w="1861" w:type="dxa"/>
          </w:tcPr>
          <w:p w14:paraId="2F828C5D" w14:textId="77777777" w:rsidR="00B55426" w:rsidRDefault="00B55426" w:rsidP="00BB1372">
            <w:r>
              <w:rPr>
                <w:rFonts w:hint="eastAsia"/>
              </w:rPr>
              <w:t>主密钥组</w:t>
            </w:r>
          </w:p>
        </w:tc>
        <w:tc>
          <w:tcPr>
            <w:tcW w:w="591" w:type="dxa"/>
          </w:tcPr>
          <w:p w14:paraId="3E4FA267" w14:textId="77777777" w:rsidR="00B55426" w:rsidRDefault="00B55426" w:rsidP="00BB1372">
            <w:r>
              <w:rPr>
                <w:rFonts w:hint="eastAsia"/>
              </w:rPr>
              <w:t>输入</w:t>
            </w:r>
          </w:p>
        </w:tc>
      </w:tr>
    </w:tbl>
    <w:p w14:paraId="3C30EE33" w14:textId="77777777" w:rsidR="00B55426" w:rsidRPr="00B55426" w:rsidRDefault="00B55426" w:rsidP="00B55426">
      <w:pPr>
        <w:pStyle w:val="a8"/>
        <w:numPr>
          <w:ilvl w:val="2"/>
          <w:numId w:val="21"/>
        </w:numPr>
        <w:ind w:firstLineChars="0"/>
        <w:outlineLvl w:val="2"/>
        <w:rPr>
          <w:rFonts w:ascii="微软雅黑" w:eastAsia="微软雅黑" w:hAnsi="微软雅黑"/>
          <w:b/>
          <w:sz w:val="28"/>
          <w:szCs w:val="28"/>
        </w:rPr>
      </w:pPr>
      <w:r w:rsidRPr="00B55426">
        <w:rPr>
          <w:rFonts w:ascii="微软雅黑" w:eastAsia="微软雅黑" w:hAnsi="微软雅黑" w:hint="eastAsia"/>
          <w:b/>
          <w:sz w:val="28"/>
          <w:szCs w:val="28"/>
        </w:rPr>
        <w:t>返回值说明</w:t>
      </w:r>
    </w:p>
    <w:tbl>
      <w:tblP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2574"/>
        <w:gridCol w:w="4039"/>
      </w:tblGrid>
      <w:tr w:rsidR="00B55426" w:rsidRPr="003C5CF1" w14:paraId="57CFEE4D" w14:textId="77777777" w:rsidTr="00BB1372">
        <w:trPr>
          <w:trHeight w:val="289"/>
        </w:trPr>
        <w:tc>
          <w:tcPr>
            <w:tcW w:w="1028" w:type="pct"/>
            <w:shd w:val="clear" w:color="auto" w:fill="C0C0C0"/>
          </w:tcPr>
          <w:p w14:paraId="3C2EFF02" w14:textId="77777777" w:rsidR="00B55426" w:rsidRPr="003C5CF1" w:rsidRDefault="00B55426" w:rsidP="00BB1372">
            <w:pPr>
              <w:ind w:firstLine="480"/>
            </w:pPr>
            <w:r w:rsidRPr="003C5CF1">
              <w:t>序号</w:t>
            </w:r>
          </w:p>
        </w:tc>
        <w:tc>
          <w:tcPr>
            <w:tcW w:w="1546" w:type="pct"/>
            <w:shd w:val="clear" w:color="auto" w:fill="C0C0C0"/>
          </w:tcPr>
          <w:p w14:paraId="71F9B974" w14:textId="77777777" w:rsidR="00B55426" w:rsidRPr="003C5CF1" w:rsidRDefault="00B55426" w:rsidP="00BB1372">
            <w:pPr>
              <w:ind w:firstLine="480"/>
            </w:pPr>
            <w:r w:rsidRPr="003C5CF1">
              <w:rPr>
                <w:rFonts w:hint="eastAsia"/>
              </w:rPr>
              <w:t>接口字段说明</w:t>
            </w:r>
          </w:p>
        </w:tc>
        <w:tc>
          <w:tcPr>
            <w:tcW w:w="2426" w:type="pct"/>
            <w:shd w:val="clear" w:color="auto" w:fill="C0C0C0"/>
          </w:tcPr>
          <w:p w14:paraId="144C8D28" w14:textId="77777777" w:rsidR="00B55426" w:rsidRPr="003C5CF1" w:rsidRDefault="00B55426" w:rsidP="00BB1372">
            <w:pPr>
              <w:ind w:firstLine="480"/>
            </w:pPr>
            <w:r>
              <w:rPr>
                <w:rFonts w:hint="eastAsia"/>
              </w:rPr>
              <w:t>描述</w:t>
            </w:r>
          </w:p>
        </w:tc>
      </w:tr>
      <w:tr w:rsidR="00B55426" w:rsidRPr="003C5CF1" w14:paraId="2D85FD91" w14:textId="77777777" w:rsidTr="00BB1372">
        <w:trPr>
          <w:trHeight w:val="226"/>
        </w:trPr>
        <w:tc>
          <w:tcPr>
            <w:tcW w:w="1028" w:type="pct"/>
          </w:tcPr>
          <w:p w14:paraId="5EF5F7B5" w14:textId="77777777" w:rsidR="00B55426" w:rsidRPr="003C5CF1" w:rsidRDefault="00B55426" w:rsidP="00BB1372">
            <w:r>
              <w:rPr>
                <w:rFonts w:hint="eastAsia"/>
              </w:rPr>
              <w:t>0</w:t>
            </w:r>
          </w:p>
        </w:tc>
        <w:tc>
          <w:tcPr>
            <w:tcW w:w="1546" w:type="pct"/>
          </w:tcPr>
          <w:p w14:paraId="1D2CBEA3" w14:textId="77777777" w:rsidR="00B55426" w:rsidRPr="003C5CF1" w:rsidRDefault="00B55426" w:rsidP="00BB1372">
            <w:r>
              <w:rPr>
                <w:rFonts w:hint="eastAsia"/>
              </w:rPr>
              <w:t>指示码</w:t>
            </w:r>
          </w:p>
        </w:tc>
        <w:tc>
          <w:tcPr>
            <w:tcW w:w="2426" w:type="pct"/>
          </w:tcPr>
          <w:p w14:paraId="589A2B8F" w14:textId="77777777" w:rsidR="00B55426" w:rsidRPr="003C5CF1" w:rsidRDefault="00B55426" w:rsidP="00BB1372">
            <w:r>
              <w:rPr>
                <w:rFonts w:hint="eastAsia"/>
              </w:rPr>
              <w:t>0</w:t>
            </w:r>
            <w:r>
              <w:rPr>
                <w:rFonts w:hint="eastAsia"/>
              </w:rPr>
              <w:t>为正确，其它为错误编号</w:t>
            </w:r>
          </w:p>
        </w:tc>
      </w:tr>
      <w:tr w:rsidR="00B55426" w:rsidRPr="003C5CF1" w14:paraId="37C0BFCA" w14:textId="77777777" w:rsidTr="00BB1372">
        <w:trPr>
          <w:trHeight w:val="226"/>
        </w:trPr>
        <w:tc>
          <w:tcPr>
            <w:tcW w:w="1028" w:type="pct"/>
          </w:tcPr>
          <w:p w14:paraId="085D7DBE" w14:textId="77777777" w:rsidR="00B55426" w:rsidRPr="003C5CF1" w:rsidRDefault="00B55426" w:rsidP="00BB1372">
            <w:r>
              <w:rPr>
                <w:rFonts w:hint="eastAsia"/>
              </w:rPr>
              <w:t>1</w:t>
            </w:r>
          </w:p>
        </w:tc>
        <w:tc>
          <w:tcPr>
            <w:tcW w:w="1546" w:type="pct"/>
          </w:tcPr>
          <w:p w14:paraId="05ADA23E" w14:textId="77777777" w:rsidR="00B55426" w:rsidRPr="003C5CF1" w:rsidRDefault="00B55426" w:rsidP="00BB1372"/>
        </w:tc>
        <w:tc>
          <w:tcPr>
            <w:tcW w:w="2426" w:type="pct"/>
          </w:tcPr>
          <w:p w14:paraId="7135CB2F" w14:textId="77777777" w:rsidR="00B55426" w:rsidRPr="00066C56" w:rsidRDefault="00B55426" w:rsidP="00BB1372">
            <w:r>
              <w:rPr>
                <w:rFonts w:hint="eastAsia"/>
              </w:rPr>
              <w:t>当返回错误时为错误描述</w:t>
            </w:r>
          </w:p>
        </w:tc>
      </w:tr>
    </w:tbl>
    <w:p w14:paraId="788A69A4" w14:textId="77777777" w:rsidR="007F5EEA" w:rsidRPr="00B55426" w:rsidRDefault="007F5EEA" w:rsidP="007F5EEA">
      <w:pPr>
        <w:spacing w:line="360" w:lineRule="auto"/>
        <w:rPr>
          <w:rFonts w:ascii="楷体" w:eastAsia="楷体" w:hAnsi="楷体"/>
          <w:sz w:val="24"/>
          <w:szCs w:val="24"/>
        </w:rPr>
      </w:pPr>
    </w:p>
    <w:sectPr w:rsidR="007F5EEA" w:rsidRPr="00B55426" w:rsidSect="00100AAC">
      <w:headerReference w:type="default" r:id="rId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28E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2CD7A" w14:textId="77777777" w:rsidR="003F729E" w:rsidRDefault="003F729E" w:rsidP="00CB751A">
      <w:r>
        <w:separator/>
      </w:r>
    </w:p>
  </w:endnote>
  <w:endnote w:type="continuationSeparator" w:id="0">
    <w:p w14:paraId="1AFF2342" w14:textId="77777777" w:rsidR="003F729E" w:rsidRDefault="003F729E" w:rsidP="00CB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635E6" w14:textId="77777777" w:rsidR="003F729E" w:rsidRDefault="003F729E" w:rsidP="00CB751A">
      <w:r>
        <w:separator/>
      </w:r>
    </w:p>
  </w:footnote>
  <w:footnote w:type="continuationSeparator" w:id="0">
    <w:p w14:paraId="700CA122" w14:textId="77777777" w:rsidR="003F729E" w:rsidRDefault="003F729E" w:rsidP="00CB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1B331" w14:textId="77777777" w:rsidR="00C87EA0" w:rsidRDefault="00C87EA0" w:rsidP="004A149F">
    <w:pPr>
      <w:pStyle w:val="a5"/>
      <w:pBdr>
        <w:bottom w:val="single" w:sz="6" w:space="2"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A06"/>
    <w:multiLevelType w:val="hybridMultilevel"/>
    <w:tmpl w:val="9A5A01F2"/>
    <w:lvl w:ilvl="0" w:tplc="E18E9766">
      <w:start w:val="1"/>
      <w:numFmt w:val="bullet"/>
      <w:pStyle w:val="1"/>
      <w:lvlText w:val=""/>
      <w:lvlJc w:val="left"/>
      <w:pPr>
        <w:tabs>
          <w:tab w:val="num" w:pos="720"/>
        </w:tabs>
        <w:ind w:left="720" w:hanging="360"/>
      </w:pPr>
      <w:rPr>
        <w:rFonts w:ascii="Wingdings" w:hAnsi="Wingdings" w:hint="default"/>
        <w:lang w:eastAsia="zh-CN"/>
      </w:rPr>
    </w:lvl>
    <w:lvl w:ilvl="1" w:tplc="F42A93C6">
      <w:start w:val="1"/>
      <w:numFmt w:val="bullet"/>
      <w:lvlText w:val=""/>
      <w:lvlJc w:val="left"/>
      <w:pPr>
        <w:tabs>
          <w:tab w:val="num" w:pos="1440"/>
        </w:tabs>
        <w:ind w:left="1440" w:hanging="360"/>
      </w:pPr>
      <w:rPr>
        <w:rFonts w:ascii="Wingdings" w:hAnsi="Wingdings" w:hint="default"/>
      </w:rPr>
    </w:lvl>
    <w:lvl w:ilvl="2" w:tplc="8EC0EC3C">
      <w:start w:val="1"/>
      <w:numFmt w:val="bullet"/>
      <w:lvlText w:val=""/>
      <w:lvlJc w:val="left"/>
      <w:pPr>
        <w:tabs>
          <w:tab w:val="num" w:pos="2160"/>
        </w:tabs>
        <w:ind w:left="2160" w:hanging="360"/>
      </w:pPr>
      <w:rPr>
        <w:rFonts w:ascii="Wingdings" w:hAnsi="Wingdings" w:hint="default"/>
      </w:rPr>
    </w:lvl>
    <w:lvl w:ilvl="3" w:tplc="536EFC44">
      <w:start w:val="1"/>
      <w:numFmt w:val="bullet"/>
      <w:lvlText w:val=""/>
      <w:lvlJc w:val="left"/>
      <w:pPr>
        <w:tabs>
          <w:tab w:val="num" w:pos="2880"/>
        </w:tabs>
        <w:ind w:left="2880" w:hanging="360"/>
      </w:pPr>
      <w:rPr>
        <w:rFonts w:ascii="Wingdings" w:hAnsi="Wingdings" w:hint="default"/>
      </w:rPr>
    </w:lvl>
    <w:lvl w:ilvl="4" w:tplc="83DCFFB2" w:tentative="1">
      <w:start w:val="1"/>
      <w:numFmt w:val="bullet"/>
      <w:lvlText w:val=""/>
      <w:lvlJc w:val="left"/>
      <w:pPr>
        <w:tabs>
          <w:tab w:val="num" w:pos="3600"/>
        </w:tabs>
        <w:ind w:left="3600" w:hanging="360"/>
      </w:pPr>
      <w:rPr>
        <w:rFonts w:ascii="Wingdings" w:hAnsi="Wingdings" w:hint="default"/>
      </w:rPr>
    </w:lvl>
    <w:lvl w:ilvl="5" w:tplc="DB247464" w:tentative="1">
      <w:start w:val="1"/>
      <w:numFmt w:val="bullet"/>
      <w:lvlText w:val=""/>
      <w:lvlJc w:val="left"/>
      <w:pPr>
        <w:tabs>
          <w:tab w:val="num" w:pos="4320"/>
        </w:tabs>
        <w:ind w:left="4320" w:hanging="360"/>
      </w:pPr>
      <w:rPr>
        <w:rFonts w:ascii="Wingdings" w:hAnsi="Wingdings" w:hint="default"/>
      </w:rPr>
    </w:lvl>
    <w:lvl w:ilvl="6" w:tplc="C13A4F70" w:tentative="1">
      <w:start w:val="1"/>
      <w:numFmt w:val="bullet"/>
      <w:lvlText w:val=""/>
      <w:lvlJc w:val="left"/>
      <w:pPr>
        <w:tabs>
          <w:tab w:val="num" w:pos="5040"/>
        </w:tabs>
        <w:ind w:left="5040" w:hanging="360"/>
      </w:pPr>
      <w:rPr>
        <w:rFonts w:ascii="Wingdings" w:hAnsi="Wingdings" w:hint="default"/>
      </w:rPr>
    </w:lvl>
    <w:lvl w:ilvl="7" w:tplc="03647C50" w:tentative="1">
      <w:start w:val="1"/>
      <w:numFmt w:val="bullet"/>
      <w:lvlText w:val=""/>
      <w:lvlJc w:val="left"/>
      <w:pPr>
        <w:tabs>
          <w:tab w:val="num" w:pos="5760"/>
        </w:tabs>
        <w:ind w:left="5760" w:hanging="360"/>
      </w:pPr>
      <w:rPr>
        <w:rFonts w:ascii="Wingdings" w:hAnsi="Wingdings" w:hint="default"/>
      </w:rPr>
    </w:lvl>
    <w:lvl w:ilvl="8" w:tplc="74A430FC" w:tentative="1">
      <w:start w:val="1"/>
      <w:numFmt w:val="bullet"/>
      <w:lvlText w:val=""/>
      <w:lvlJc w:val="left"/>
      <w:pPr>
        <w:tabs>
          <w:tab w:val="num" w:pos="6480"/>
        </w:tabs>
        <w:ind w:left="6480" w:hanging="360"/>
      </w:pPr>
      <w:rPr>
        <w:rFonts w:ascii="Wingdings" w:hAnsi="Wingdings" w:hint="default"/>
      </w:rPr>
    </w:lvl>
  </w:abstractNum>
  <w:abstractNum w:abstractNumId="1">
    <w:nsid w:val="03FF78E7"/>
    <w:multiLevelType w:val="hybridMultilevel"/>
    <w:tmpl w:val="07AEE4FE"/>
    <w:lvl w:ilvl="0" w:tplc="94ACF8D0">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F305C"/>
    <w:multiLevelType w:val="hybridMultilevel"/>
    <w:tmpl w:val="DBB0A282"/>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
    <w:nsid w:val="054E39B5"/>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6592881"/>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7200317"/>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91E05EA"/>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A7C75FD"/>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1995F1F"/>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8540D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86F0635"/>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AC4745F"/>
    <w:multiLevelType w:val="hybridMultilevel"/>
    <w:tmpl w:val="B0D6A7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1F0D64EA"/>
    <w:multiLevelType w:val="hybridMultilevel"/>
    <w:tmpl w:val="660C63EC"/>
    <w:lvl w:ilvl="0" w:tplc="045A391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AB41F9"/>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80F0A0F"/>
    <w:multiLevelType w:val="hybridMultilevel"/>
    <w:tmpl w:val="27FAED20"/>
    <w:lvl w:ilvl="0" w:tplc="614C1560">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A0813"/>
    <w:multiLevelType w:val="hybridMultilevel"/>
    <w:tmpl w:val="F8F45D10"/>
    <w:lvl w:ilvl="0" w:tplc="863C2600">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F33391"/>
    <w:multiLevelType w:val="hybridMultilevel"/>
    <w:tmpl w:val="09F2042A"/>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7">
    <w:nsid w:val="2D542D2F"/>
    <w:multiLevelType w:val="hybridMultilevel"/>
    <w:tmpl w:val="60308228"/>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8">
    <w:nsid w:val="2D805136"/>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3226028"/>
    <w:multiLevelType w:val="hybridMultilevel"/>
    <w:tmpl w:val="3A44A0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58E33DE"/>
    <w:multiLevelType w:val="hybridMultilevel"/>
    <w:tmpl w:val="376A26F4"/>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1">
    <w:nsid w:val="372A171D"/>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8B66AE8"/>
    <w:multiLevelType w:val="hybridMultilevel"/>
    <w:tmpl w:val="215E96A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3">
    <w:nsid w:val="3B921ED9"/>
    <w:multiLevelType w:val="hybridMultilevel"/>
    <w:tmpl w:val="585091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44261E12"/>
    <w:multiLevelType w:val="hybridMultilevel"/>
    <w:tmpl w:val="8AC2BE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4E252E0"/>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0DE2DA7"/>
    <w:multiLevelType w:val="multilevel"/>
    <w:tmpl w:val="AF90D0BC"/>
    <w:lvl w:ilvl="0">
      <w:start w:val="1"/>
      <w:numFmt w:val="decimal"/>
      <w:lvlText w:val="%1."/>
      <w:lvlJc w:val="left"/>
      <w:pPr>
        <w:ind w:left="1134"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13B7ADA"/>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1F6044D"/>
    <w:multiLevelType w:val="multilevel"/>
    <w:tmpl w:val="658899C0"/>
    <w:lvl w:ilvl="0">
      <w:start w:val="1"/>
      <w:numFmt w:val="decimal"/>
      <w:pStyle w:val="10"/>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3345"/>
        </w:tabs>
        <w:ind w:left="3345"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53DC5F9E"/>
    <w:multiLevelType w:val="hybridMultilevel"/>
    <w:tmpl w:val="E9445980"/>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0">
    <w:nsid w:val="54742EB6"/>
    <w:multiLevelType w:val="hybridMultilevel"/>
    <w:tmpl w:val="9282E846"/>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1">
    <w:nsid w:val="562E6295"/>
    <w:multiLevelType w:val="multilevel"/>
    <w:tmpl w:val="562E6295"/>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624"/>
        </w:tabs>
        <w:ind w:left="624" w:hanging="62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62E6A06"/>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6C62F45"/>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C865CBC"/>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F213006"/>
    <w:multiLevelType w:val="hybridMultilevel"/>
    <w:tmpl w:val="376A26F4"/>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6">
    <w:nsid w:val="601D1490"/>
    <w:multiLevelType w:val="hybridMultilevel"/>
    <w:tmpl w:val="2CBC6E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2E2427A"/>
    <w:multiLevelType w:val="hybridMultilevel"/>
    <w:tmpl w:val="16DE9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33958C6"/>
    <w:multiLevelType w:val="hybridMultilevel"/>
    <w:tmpl w:val="CB728B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6350366A"/>
    <w:multiLevelType w:val="hybridMultilevel"/>
    <w:tmpl w:val="0F1C008E"/>
    <w:lvl w:ilvl="0" w:tplc="7D92E628">
      <w:start w:val="1"/>
      <w:numFmt w:val="none"/>
      <w:pStyle w:val="a"/>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48167B5"/>
    <w:multiLevelType w:val="hybridMultilevel"/>
    <w:tmpl w:val="8BC6CA74"/>
    <w:lvl w:ilvl="0" w:tplc="04090011">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41">
    <w:nsid w:val="66550BF3"/>
    <w:multiLevelType w:val="hybridMultilevel"/>
    <w:tmpl w:val="53321A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80963FC"/>
    <w:multiLevelType w:val="multilevel"/>
    <w:tmpl w:val="E6E45A3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nsid w:val="689A185A"/>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68D628B0"/>
    <w:multiLevelType w:val="hybridMultilevel"/>
    <w:tmpl w:val="3F90CAFE"/>
    <w:lvl w:ilvl="0" w:tplc="43DCD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9FD60A3"/>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6D0C345D"/>
    <w:multiLevelType w:val="hybridMultilevel"/>
    <w:tmpl w:val="652E27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6E86645F"/>
    <w:multiLevelType w:val="hybridMultilevel"/>
    <w:tmpl w:val="16DE9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6F2A7B62"/>
    <w:multiLevelType w:val="hybridMultilevel"/>
    <w:tmpl w:val="7BA04F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nsid w:val="70245263"/>
    <w:multiLevelType w:val="hybridMultilevel"/>
    <w:tmpl w:val="CFE89F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nsid w:val="71F469E1"/>
    <w:multiLevelType w:val="hybridMultilevel"/>
    <w:tmpl w:val="33FA7E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76933334"/>
    <w:multiLevelType w:val="hybridMultilevel"/>
    <w:tmpl w:val="FA88D5C0"/>
    <w:lvl w:ilvl="0" w:tplc="C7EAF6AE">
      <w:start w:val="1"/>
      <w:numFmt w:val="none"/>
      <w:pStyle w:val="a0"/>
      <w:lvlText w:val="%1——"/>
      <w:lvlJc w:val="left"/>
      <w:pPr>
        <w:tabs>
          <w:tab w:val="num" w:pos="1140"/>
        </w:tabs>
        <w:ind w:left="840" w:hanging="420"/>
      </w:pPr>
      <w:rPr>
        <w:rFonts w:hint="eastAsia"/>
      </w:rPr>
    </w:lvl>
    <w:lvl w:ilvl="1" w:tplc="BA1A1522">
      <w:start w:val="4"/>
      <w:numFmt w:val="japaneseCounting"/>
      <w:lvlText w:val="%2、"/>
      <w:lvlJc w:val="left"/>
      <w:pPr>
        <w:tabs>
          <w:tab w:val="num" w:pos="420"/>
        </w:tabs>
        <w:ind w:left="42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78B1775D"/>
    <w:multiLevelType w:val="hybridMultilevel"/>
    <w:tmpl w:val="652E27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8"/>
  </w:num>
  <w:num w:numId="2">
    <w:abstractNumId w:val="9"/>
  </w:num>
  <w:num w:numId="3">
    <w:abstractNumId w:val="48"/>
  </w:num>
  <w:num w:numId="4">
    <w:abstractNumId w:val="24"/>
  </w:num>
  <w:num w:numId="5">
    <w:abstractNumId w:val="36"/>
  </w:num>
  <w:num w:numId="6">
    <w:abstractNumId w:val="41"/>
  </w:num>
  <w:num w:numId="7">
    <w:abstractNumId w:val="50"/>
  </w:num>
  <w:num w:numId="8">
    <w:abstractNumId w:val="42"/>
  </w:num>
  <w:num w:numId="9">
    <w:abstractNumId w:val="52"/>
  </w:num>
  <w:num w:numId="10">
    <w:abstractNumId w:val="25"/>
  </w:num>
  <w:num w:numId="11">
    <w:abstractNumId w:val="27"/>
  </w:num>
  <w:num w:numId="12">
    <w:abstractNumId w:val="10"/>
  </w:num>
  <w:num w:numId="13">
    <w:abstractNumId w:val="4"/>
  </w:num>
  <w:num w:numId="14">
    <w:abstractNumId w:val="45"/>
  </w:num>
  <w:num w:numId="15">
    <w:abstractNumId w:val="7"/>
  </w:num>
  <w:num w:numId="16">
    <w:abstractNumId w:val="51"/>
  </w:num>
  <w:num w:numId="17">
    <w:abstractNumId w:val="39"/>
  </w:num>
  <w:num w:numId="18">
    <w:abstractNumId w:val="13"/>
  </w:num>
  <w:num w:numId="19">
    <w:abstractNumId w:val="32"/>
  </w:num>
  <w:num w:numId="20">
    <w:abstractNumId w:val="6"/>
  </w:num>
  <w:num w:numId="21">
    <w:abstractNumId w:val="26"/>
  </w:num>
  <w:num w:numId="22">
    <w:abstractNumId w:val="19"/>
  </w:num>
  <w:num w:numId="23">
    <w:abstractNumId w:val="22"/>
  </w:num>
  <w:num w:numId="24">
    <w:abstractNumId w:val="34"/>
  </w:num>
  <w:num w:numId="25">
    <w:abstractNumId w:val="49"/>
  </w:num>
  <w:num w:numId="26">
    <w:abstractNumId w:val="0"/>
  </w:num>
  <w:num w:numId="27">
    <w:abstractNumId w:val="23"/>
  </w:num>
  <w:num w:numId="28">
    <w:abstractNumId w:val="44"/>
  </w:num>
  <w:num w:numId="29">
    <w:abstractNumId w:val="38"/>
  </w:num>
  <w:num w:numId="30">
    <w:abstractNumId w:val="37"/>
  </w:num>
  <w:num w:numId="31">
    <w:abstractNumId w:val="47"/>
  </w:num>
  <w:num w:numId="32">
    <w:abstractNumId w:val="17"/>
  </w:num>
  <w:num w:numId="33">
    <w:abstractNumId w:val="16"/>
  </w:num>
  <w:num w:numId="34">
    <w:abstractNumId w:val="29"/>
  </w:num>
  <w:num w:numId="35">
    <w:abstractNumId w:val="40"/>
  </w:num>
  <w:num w:numId="36">
    <w:abstractNumId w:val="2"/>
  </w:num>
  <w:num w:numId="37">
    <w:abstractNumId w:val="35"/>
  </w:num>
  <w:num w:numId="38">
    <w:abstractNumId w:val="30"/>
  </w:num>
  <w:num w:numId="39">
    <w:abstractNumId w:val="20"/>
  </w:num>
  <w:num w:numId="40">
    <w:abstractNumId w:val="33"/>
  </w:num>
  <w:num w:numId="41">
    <w:abstractNumId w:val="8"/>
  </w:num>
  <w:num w:numId="42">
    <w:abstractNumId w:val="5"/>
  </w:num>
  <w:num w:numId="43">
    <w:abstractNumId w:val="18"/>
  </w:num>
  <w:num w:numId="44">
    <w:abstractNumId w:val="43"/>
  </w:num>
  <w:num w:numId="45">
    <w:abstractNumId w:val="14"/>
  </w:num>
  <w:num w:numId="46">
    <w:abstractNumId w:val="15"/>
  </w:num>
  <w:num w:numId="47">
    <w:abstractNumId w:val="1"/>
  </w:num>
  <w:num w:numId="48">
    <w:abstractNumId w:val="12"/>
  </w:num>
  <w:num w:numId="49">
    <w:abstractNumId w:val="21"/>
  </w:num>
  <w:num w:numId="50">
    <w:abstractNumId w:val="46"/>
  </w:num>
  <w:num w:numId="51">
    <w:abstractNumId w:val="3"/>
  </w:num>
  <w:num w:numId="52">
    <w:abstractNumId w:val="11"/>
  </w:num>
  <w:num w:numId="53">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1A"/>
    <w:rsid w:val="00003D0A"/>
    <w:rsid w:val="00013C8D"/>
    <w:rsid w:val="00023420"/>
    <w:rsid w:val="00026071"/>
    <w:rsid w:val="00031A7D"/>
    <w:rsid w:val="00034A47"/>
    <w:rsid w:val="00035165"/>
    <w:rsid w:val="00035496"/>
    <w:rsid w:val="00046238"/>
    <w:rsid w:val="000572F7"/>
    <w:rsid w:val="00060355"/>
    <w:rsid w:val="00061467"/>
    <w:rsid w:val="00064377"/>
    <w:rsid w:val="00065618"/>
    <w:rsid w:val="00067670"/>
    <w:rsid w:val="000676B6"/>
    <w:rsid w:val="00070DA9"/>
    <w:rsid w:val="000715A7"/>
    <w:rsid w:val="000719F8"/>
    <w:rsid w:val="00072742"/>
    <w:rsid w:val="00073DD9"/>
    <w:rsid w:val="00074F75"/>
    <w:rsid w:val="0007588C"/>
    <w:rsid w:val="00080DE0"/>
    <w:rsid w:val="000810E8"/>
    <w:rsid w:val="00084449"/>
    <w:rsid w:val="00084B13"/>
    <w:rsid w:val="00085B2B"/>
    <w:rsid w:val="0009265B"/>
    <w:rsid w:val="000926A0"/>
    <w:rsid w:val="00093B91"/>
    <w:rsid w:val="00097D04"/>
    <w:rsid w:val="000A3A79"/>
    <w:rsid w:val="000A4518"/>
    <w:rsid w:val="000A48D6"/>
    <w:rsid w:val="000A4CEB"/>
    <w:rsid w:val="000A7178"/>
    <w:rsid w:val="000A7371"/>
    <w:rsid w:val="000B2F23"/>
    <w:rsid w:val="000B31D2"/>
    <w:rsid w:val="000B41F9"/>
    <w:rsid w:val="000B459B"/>
    <w:rsid w:val="000B7F9A"/>
    <w:rsid w:val="000C0C34"/>
    <w:rsid w:val="000C2CB1"/>
    <w:rsid w:val="000C6208"/>
    <w:rsid w:val="000C701F"/>
    <w:rsid w:val="000C717C"/>
    <w:rsid w:val="000D1AAF"/>
    <w:rsid w:val="000D4E9D"/>
    <w:rsid w:val="000D5B34"/>
    <w:rsid w:val="000D7C3E"/>
    <w:rsid w:val="000E2260"/>
    <w:rsid w:val="000E2B7A"/>
    <w:rsid w:val="000E2BD1"/>
    <w:rsid w:val="000E3CB3"/>
    <w:rsid w:val="000E3F13"/>
    <w:rsid w:val="000E433E"/>
    <w:rsid w:val="000E7BB0"/>
    <w:rsid w:val="000F12BD"/>
    <w:rsid w:val="000F3C06"/>
    <w:rsid w:val="000F475A"/>
    <w:rsid w:val="000F500D"/>
    <w:rsid w:val="00100AAC"/>
    <w:rsid w:val="00105B74"/>
    <w:rsid w:val="00105CCA"/>
    <w:rsid w:val="001066B4"/>
    <w:rsid w:val="00106B28"/>
    <w:rsid w:val="00110635"/>
    <w:rsid w:val="00110BEF"/>
    <w:rsid w:val="0011232D"/>
    <w:rsid w:val="00113BA6"/>
    <w:rsid w:val="00115194"/>
    <w:rsid w:val="00117719"/>
    <w:rsid w:val="0012148F"/>
    <w:rsid w:val="00125B25"/>
    <w:rsid w:val="00132D88"/>
    <w:rsid w:val="00133F14"/>
    <w:rsid w:val="00136ABA"/>
    <w:rsid w:val="00136B49"/>
    <w:rsid w:val="00136EA2"/>
    <w:rsid w:val="00137270"/>
    <w:rsid w:val="00137F93"/>
    <w:rsid w:val="00140125"/>
    <w:rsid w:val="00144EA2"/>
    <w:rsid w:val="001573AC"/>
    <w:rsid w:val="001624CB"/>
    <w:rsid w:val="0016377C"/>
    <w:rsid w:val="00163896"/>
    <w:rsid w:val="00165B8B"/>
    <w:rsid w:val="00166570"/>
    <w:rsid w:val="001675B6"/>
    <w:rsid w:val="00171E5C"/>
    <w:rsid w:val="00174D56"/>
    <w:rsid w:val="00180D2B"/>
    <w:rsid w:val="001864DB"/>
    <w:rsid w:val="0018689D"/>
    <w:rsid w:val="00187808"/>
    <w:rsid w:val="001910E5"/>
    <w:rsid w:val="00191159"/>
    <w:rsid w:val="001917BA"/>
    <w:rsid w:val="0019238D"/>
    <w:rsid w:val="00193727"/>
    <w:rsid w:val="001A15D6"/>
    <w:rsid w:val="001A1DC4"/>
    <w:rsid w:val="001A6593"/>
    <w:rsid w:val="001B020B"/>
    <w:rsid w:val="001B0F42"/>
    <w:rsid w:val="001B20F3"/>
    <w:rsid w:val="001B260A"/>
    <w:rsid w:val="001B2E25"/>
    <w:rsid w:val="001B51F4"/>
    <w:rsid w:val="001C0086"/>
    <w:rsid w:val="001C0324"/>
    <w:rsid w:val="001C074F"/>
    <w:rsid w:val="001C1D49"/>
    <w:rsid w:val="001C3668"/>
    <w:rsid w:val="001C7EBE"/>
    <w:rsid w:val="001D452E"/>
    <w:rsid w:val="001E1BE9"/>
    <w:rsid w:val="001E300D"/>
    <w:rsid w:val="001E37BE"/>
    <w:rsid w:val="001F11CF"/>
    <w:rsid w:val="001F6AF9"/>
    <w:rsid w:val="001F6F5B"/>
    <w:rsid w:val="00200795"/>
    <w:rsid w:val="00201D1C"/>
    <w:rsid w:val="0020344F"/>
    <w:rsid w:val="0020347C"/>
    <w:rsid w:val="00203D3E"/>
    <w:rsid w:val="00203DAE"/>
    <w:rsid w:val="0020408E"/>
    <w:rsid w:val="00204440"/>
    <w:rsid w:val="00204816"/>
    <w:rsid w:val="002048D4"/>
    <w:rsid w:val="00206F0C"/>
    <w:rsid w:val="00211137"/>
    <w:rsid w:val="002117D9"/>
    <w:rsid w:val="00215041"/>
    <w:rsid w:val="0021632D"/>
    <w:rsid w:val="0021771D"/>
    <w:rsid w:val="002211BB"/>
    <w:rsid w:val="002263F0"/>
    <w:rsid w:val="00226C63"/>
    <w:rsid w:val="00232CB2"/>
    <w:rsid w:val="0023640F"/>
    <w:rsid w:val="00245C19"/>
    <w:rsid w:val="00246EC0"/>
    <w:rsid w:val="00247A93"/>
    <w:rsid w:val="002519F7"/>
    <w:rsid w:val="00256DA7"/>
    <w:rsid w:val="00263564"/>
    <w:rsid w:val="00266AED"/>
    <w:rsid w:val="002707D1"/>
    <w:rsid w:val="002735B5"/>
    <w:rsid w:val="00280630"/>
    <w:rsid w:val="00283890"/>
    <w:rsid w:val="00285434"/>
    <w:rsid w:val="00286A0F"/>
    <w:rsid w:val="00286D54"/>
    <w:rsid w:val="00287C78"/>
    <w:rsid w:val="0029142D"/>
    <w:rsid w:val="00294D23"/>
    <w:rsid w:val="002A0A8B"/>
    <w:rsid w:val="002A2100"/>
    <w:rsid w:val="002A2B40"/>
    <w:rsid w:val="002A3214"/>
    <w:rsid w:val="002A35BB"/>
    <w:rsid w:val="002A3EAE"/>
    <w:rsid w:val="002A4227"/>
    <w:rsid w:val="002A4570"/>
    <w:rsid w:val="002B061B"/>
    <w:rsid w:val="002B0F3A"/>
    <w:rsid w:val="002B20CA"/>
    <w:rsid w:val="002B2A28"/>
    <w:rsid w:val="002B4181"/>
    <w:rsid w:val="002B6E5C"/>
    <w:rsid w:val="002C25B0"/>
    <w:rsid w:val="002C3C3A"/>
    <w:rsid w:val="002C4CA2"/>
    <w:rsid w:val="002C6A9E"/>
    <w:rsid w:val="002C7009"/>
    <w:rsid w:val="002D2F4E"/>
    <w:rsid w:val="002E0F4F"/>
    <w:rsid w:val="002E1235"/>
    <w:rsid w:val="002E1E57"/>
    <w:rsid w:val="002E2277"/>
    <w:rsid w:val="002E241F"/>
    <w:rsid w:val="002E27C0"/>
    <w:rsid w:val="002E29C6"/>
    <w:rsid w:val="002E3B9E"/>
    <w:rsid w:val="002E5028"/>
    <w:rsid w:val="002E5801"/>
    <w:rsid w:val="002E653B"/>
    <w:rsid w:val="002E7DBA"/>
    <w:rsid w:val="002F0772"/>
    <w:rsid w:val="002F0895"/>
    <w:rsid w:val="002F2B2C"/>
    <w:rsid w:val="002F70A7"/>
    <w:rsid w:val="0030367D"/>
    <w:rsid w:val="00306966"/>
    <w:rsid w:val="0032116D"/>
    <w:rsid w:val="003218FB"/>
    <w:rsid w:val="00325030"/>
    <w:rsid w:val="00326790"/>
    <w:rsid w:val="00331AA7"/>
    <w:rsid w:val="003321B3"/>
    <w:rsid w:val="003330F1"/>
    <w:rsid w:val="00342E57"/>
    <w:rsid w:val="00344C1C"/>
    <w:rsid w:val="003514DE"/>
    <w:rsid w:val="0035240F"/>
    <w:rsid w:val="003526D7"/>
    <w:rsid w:val="003609A5"/>
    <w:rsid w:val="0036145B"/>
    <w:rsid w:val="003640E6"/>
    <w:rsid w:val="003654DF"/>
    <w:rsid w:val="00367BBB"/>
    <w:rsid w:val="00370BE3"/>
    <w:rsid w:val="003722C7"/>
    <w:rsid w:val="00373D03"/>
    <w:rsid w:val="003760C3"/>
    <w:rsid w:val="00376FE9"/>
    <w:rsid w:val="00380065"/>
    <w:rsid w:val="00380F83"/>
    <w:rsid w:val="003814D3"/>
    <w:rsid w:val="00385F4A"/>
    <w:rsid w:val="00395CC4"/>
    <w:rsid w:val="0039668F"/>
    <w:rsid w:val="003A7B34"/>
    <w:rsid w:val="003B07B4"/>
    <w:rsid w:val="003B4F86"/>
    <w:rsid w:val="003B681E"/>
    <w:rsid w:val="003B6A2B"/>
    <w:rsid w:val="003B6FC5"/>
    <w:rsid w:val="003C2E4E"/>
    <w:rsid w:val="003C3738"/>
    <w:rsid w:val="003C3988"/>
    <w:rsid w:val="003C51FB"/>
    <w:rsid w:val="003C5B75"/>
    <w:rsid w:val="003C5CF1"/>
    <w:rsid w:val="003D0D3A"/>
    <w:rsid w:val="003D27C5"/>
    <w:rsid w:val="003E079B"/>
    <w:rsid w:val="003E451C"/>
    <w:rsid w:val="003E7E52"/>
    <w:rsid w:val="003F3146"/>
    <w:rsid w:val="003F4488"/>
    <w:rsid w:val="003F57B2"/>
    <w:rsid w:val="003F729E"/>
    <w:rsid w:val="0040062D"/>
    <w:rsid w:val="0040600F"/>
    <w:rsid w:val="00407957"/>
    <w:rsid w:val="00412CA8"/>
    <w:rsid w:val="00413190"/>
    <w:rsid w:val="00415785"/>
    <w:rsid w:val="00420C52"/>
    <w:rsid w:val="004245C9"/>
    <w:rsid w:val="004277A6"/>
    <w:rsid w:val="00427E0F"/>
    <w:rsid w:val="00430133"/>
    <w:rsid w:val="00432403"/>
    <w:rsid w:val="00433711"/>
    <w:rsid w:val="00433E63"/>
    <w:rsid w:val="004340FA"/>
    <w:rsid w:val="00434A0E"/>
    <w:rsid w:val="004355BD"/>
    <w:rsid w:val="0043594B"/>
    <w:rsid w:val="00437EF5"/>
    <w:rsid w:val="00441790"/>
    <w:rsid w:val="0044619C"/>
    <w:rsid w:val="00450F22"/>
    <w:rsid w:val="00452A21"/>
    <w:rsid w:val="00453621"/>
    <w:rsid w:val="00460CDB"/>
    <w:rsid w:val="004616ED"/>
    <w:rsid w:val="00462739"/>
    <w:rsid w:val="00473A14"/>
    <w:rsid w:val="00480429"/>
    <w:rsid w:val="004804DE"/>
    <w:rsid w:val="00484F53"/>
    <w:rsid w:val="004854A3"/>
    <w:rsid w:val="00487B32"/>
    <w:rsid w:val="00492507"/>
    <w:rsid w:val="00495FA5"/>
    <w:rsid w:val="00497051"/>
    <w:rsid w:val="004A149F"/>
    <w:rsid w:val="004A16B7"/>
    <w:rsid w:val="004A194B"/>
    <w:rsid w:val="004A36FC"/>
    <w:rsid w:val="004A4D1D"/>
    <w:rsid w:val="004B1432"/>
    <w:rsid w:val="004B31F5"/>
    <w:rsid w:val="004B6F07"/>
    <w:rsid w:val="004B7C6D"/>
    <w:rsid w:val="004C2235"/>
    <w:rsid w:val="004D124B"/>
    <w:rsid w:val="004D7BE2"/>
    <w:rsid w:val="004D7D32"/>
    <w:rsid w:val="004E13BE"/>
    <w:rsid w:val="004E1FAB"/>
    <w:rsid w:val="004E471E"/>
    <w:rsid w:val="004E5502"/>
    <w:rsid w:val="004E6739"/>
    <w:rsid w:val="004E6842"/>
    <w:rsid w:val="004F0F08"/>
    <w:rsid w:val="004F2586"/>
    <w:rsid w:val="004F59E8"/>
    <w:rsid w:val="004F67E7"/>
    <w:rsid w:val="004F77EE"/>
    <w:rsid w:val="004F7D08"/>
    <w:rsid w:val="004F7F42"/>
    <w:rsid w:val="0050237A"/>
    <w:rsid w:val="005026B1"/>
    <w:rsid w:val="00503AE9"/>
    <w:rsid w:val="005048EB"/>
    <w:rsid w:val="00505A80"/>
    <w:rsid w:val="00505C28"/>
    <w:rsid w:val="00506230"/>
    <w:rsid w:val="00506614"/>
    <w:rsid w:val="0050662A"/>
    <w:rsid w:val="00506C11"/>
    <w:rsid w:val="00514A6B"/>
    <w:rsid w:val="00517732"/>
    <w:rsid w:val="00522693"/>
    <w:rsid w:val="005248AD"/>
    <w:rsid w:val="00524CAE"/>
    <w:rsid w:val="00526491"/>
    <w:rsid w:val="00532123"/>
    <w:rsid w:val="00534C7E"/>
    <w:rsid w:val="00537DCF"/>
    <w:rsid w:val="00537F76"/>
    <w:rsid w:val="00540425"/>
    <w:rsid w:val="00541717"/>
    <w:rsid w:val="00543560"/>
    <w:rsid w:val="00543CA0"/>
    <w:rsid w:val="005448B1"/>
    <w:rsid w:val="005452B7"/>
    <w:rsid w:val="00545D70"/>
    <w:rsid w:val="0054684A"/>
    <w:rsid w:val="00547084"/>
    <w:rsid w:val="00552FBB"/>
    <w:rsid w:val="005570ED"/>
    <w:rsid w:val="00557DB8"/>
    <w:rsid w:val="00560C99"/>
    <w:rsid w:val="00563C17"/>
    <w:rsid w:val="005658BC"/>
    <w:rsid w:val="00565930"/>
    <w:rsid w:val="00567FD9"/>
    <w:rsid w:val="0057088A"/>
    <w:rsid w:val="005754FF"/>
    <w:rsid w:val="00575E42"/>
    <w:rsid w:val="005772D1"/>
    <w:rsid w:val="0057765E"/>
    <w:rsid w:val="005807D3"/>
    <w:rsid w:val="00581374"/>
    <w:rsid w:val="00582B3C"/>
    <w:rsid w:val="005854CC"/>
    <w:rsid w:val="005858DE"/>
    <w:rsid w:val="0058642D"/>
    <w:rsid w:val="005865D8"/>
    <w:rsid w:val="00586A0D"/>
    <w:rsid w:val="00592215"/>
    <w:rsid w:val="005935AB"/>
    <w:rsid w:val="00593907"/>
    <w:rsid w:val="005944B9"/>
    <w:rsid w:val="00594F4F"/>
    <w:rsid w:val="005A147D"/>
    <w:rsid w:val="005A2752"/>
    <w:rsid w:val="005A5A48"/>
    <w:rsid w:val="005B2229"/>
    <w:rsid w:val="005B483E"/>
    <w:rsid w:val="005B642A"/>
    <w:rsid w:val="005B64DF"/>
    <w:rsid w:val="005B6F83"/>
    <w:rsid w:val="005B71A0"/>
    <w:rsid w:val="005C0784"/>
    <w:rsid w:val="005C1368"/>
    <w:rsid w:val="005C5670"/>
    <w:rsid w:val="005C6640"/>
    <w:rsid w:val="005D0299"/>
    <w:rsid w:val="005D21F1"/>
    <w:rsid w:val="005E2689"/>
    <w:rsid w:val="005E5E5B"/>
    <w:rsid w:val="005E77AB"/>
    <w:rsid w:val="005F0054"/>
    <w:rsid w:val="005F0739"/>
    <w:rsid w:val="005F0C29"/>
    <w:rsid w:val="005F11FB"/>
    <w:rsid w:val="005F1792"/>
    <w:rsid w:val="005F1E50"/>
    <w:rsid w:val="005F30B4"/>
    <w:rsid w:val="005F6560"/>
    <w:rsid w:val="006075F6"/>
    <w:rsid w:val="006079E0"/>
    <w:rsid w:val="00610A71"/>
    <w:rsid w:val="00610BF8"/>
    <w:rsid w:val="0061150B"/>
    <w:rsid w:val="00614679"/>
    <w:rsid w:val="00615057"/>
    <w:rsid w:val="006157EA"/>
    <w:rsid w:val="00615F11"/>
    <w:rsid w:val="00620F7D"/>
    <w:rsid w:val="00625C05"/>
    <w:rsid w:val="00626911"/>
    <w:rsid w:val="00627E1D"/>
    <w:rsid w:val="00633BAB"/>
    <w:rsid w:val="0063711F"/>
    <w:rsid w:val="00641108"/>
    <w:rsid w:val="00644B82"/>
    <w:rsid w:val="00644DBC"/>
    <w:rsid w:val="00644FDD"/>
    <w:rsid w:val="00645312"/>
    <w:rsid w:val="006472D6"/>
    <w:rsid w:val="00647815"/>
    <w:rsid w:val="00650A6A"/>
    <w:rsid w:val="00651964"/>
    <w:rsid w:val="0065296D"/>
    <w:rsid w:val="0065382A"/>
    <w:rsid w:val="006604CD"/>
    <w:rsid w:val="00661441"/>
    <w:rsid w:val="006623BD"/>
    <w:rsid w:val="00663CCA"/>
    <w:rsid w:val="006665B7"/>
    <w:rsid w:val="006667D9"/>
    <w:rsid w:val="00666967"/>
    <w:rsid w:val="00670C04"/>
    <w:rsid w:val="006711F0"/>
    <w:rsid w:val="0067139D"/>
    <w:rsid w:val="00673212"/>
    <w:rsid w:val="00675505"/>
    <w:rsid w:val="00682F9E"/>
    <w:rsid w:val="00684D4B"/>
    <w:rsid w:val="00687584"/>
    <w:rsid w:val="006918F2"/>
    <w:rsid w:val="00694B33"/>
    <w:rsid w:val="00696FA0"/>
    <w:rsid w:val="006A0550"/>
    <w:rsid w:val="006A288E"/>
    <w:rsid w:val="006A3A6B"/>
    <w:rsid w:val="006A4203"/>
    <w:rsid w:val="006B3533"/>
    <w:rsid w:val="006B4245"/>
    <w:rsid w:val="006B6516"/>
    <w:rsid w:val="006C00D8"/>
    <w:rsid w:val="006C4300"/>
    <w:rsid w:val="006C4BC4"/>
    <w:rsid w:val="006C5233"/>
    <w:rsid w:val="006C6B71"/>
    <w:rsid w:val="006C7B4C"/>
    <w:rsid w:val="006D291C"/>
    <w:rsid w:val="006D5935"/>
    <w:rsid w:val="006D7AE8"/>
    <w:rsid w:val="006E34B7"/>
    <w:rsid w:val="006E3E27"/>
    <w:rsid w:val="006E4D6C"/>
    <w:rsid w:val="006E73C6"/>
    <w:rsid w:val="006F020D"/>
    <w:rsid w:val="006F053F"/>
    <w:rsid w:val="006F1D05"/>
    <w:rsid w:val="006F6CD6"/>
    <w:rsid w:val="006F7AAF"/>
    <w:rsid w:val="00702754"/>
    <w:rsid w:val="00703D08"/>
    <w:rsid w:val="007046B1"/>
    <w:rsid w:val="00704B8A"/>
    <w:rsid w:val="007064EE"/>
    <w:rsid w:val="00714C29"/>
    <w:rsid w:val="00716FBC"/>
    <w:rsid w:val="0071774E"/>
    <w:rsid w:val="00720239"/>
    <w:rsid w:val="00721BFF"/>
    <w:rsid w:val="00724E7D"/>
    <w:rsid w:val="007250DD"/>
    <w:rsid w:val="007257D1"/>
    <w:rsid w:val="00726E4A"/>
    <w:rsid w:val="00730E08"/>
    <w:rsid w:val="007335BA"/>
    <w:rsid w:val="00734B1E"/>
    <w:rsid w:val="00735D2D"/>
    <w:rsid w:val="00740643"/>
    <w:rsid w:val="007409F1"/>
    <w:rsid w:val="00740A29"/>
    <w:rsid w:val="00741656"/>
    <w:rsid w:val="007427F0"/>
    <w:rsid w:val="00746C0C"/>
    <w:rsid w:val="007502EB"/>
    <w:rsid w:val="00751567"/>
    <w:rsid w:val="00751CE1"/>
    <w:rsid w:val="00751F16"/>
    <w:rsid w:val="00756004"/>
    <w:rsid w:val="007604D7"/>
    <w:rsid w:val="00760632"/>
    <w:rsid w:val="0076081E"/>
    <w:rsid w:val="00762348"/>
    <w:rsid w:val="0076356F"/>
    <w:rsid w:val="007641A0"/>
    <w:rsid w:val="00764BAC"/>
    <w:rsid w:val="00765EC8"/>
    <w:rsid w:val="0076611C"/>
    <w:rsid w:val="0076672A"/>
    <w:rsid w:val="00766A1F"/>
    <w:rsid w:val="0076779C"/>
    <w:rsid w:val="007703FA"/>
    <w:rsid w:val="007730BE"/>
    <w:rsid w:val="00775765"/>
    <w:rsid w:val="00776D03"/>
    <w:rsid w:val="007829E1"/>
    <w:rsid w:val="00783962"/>
    <w:rsid w:val="00785926"/>
    <w:rsid w:val="0078613D"/>
    <w:rsid w:val="00786A90"/>
    <w:rsid w:val="00787140"/>
    <w:rsid w:val="00787993"/>
    <w:rsid w:val="007938F6"/>
    <w:rsid w:val="007A0A2C"/>
    <w:rsid w:val="007A3895"/>
    <w:rsid w:val="007A3DFE"/>
    <w:rsid w:val="007A4CA5"/>
    <w:rsid w:val="007A7774"/>
    <w:rsid w:val="007A7EA5"/>
    <w:rsid w:val="007B1045"/>
    <w:rsid w:val="007B48F1"/>
    <w:rsid w:val="007C0D8B"/>
    <w:rsid w:val="007C1F9F"/>
    <w:rsid w:val="007C2850"/>
    <w:rsid w:val="007C4739"/>
    <w:rsid w:val="007C5978"/>
    <w:rsid w:val="007C68C4"/>
    <w:rsid w:val="007D146E"/>
    <w:rsid w:val="007D2C34"/>
    <w:rsid w:val="007D31D4"/>
    <w:rsid w:val="007D34D8"/>
    <w:rsid w:val="007D41A5"/>
    <w:rsid w:val="007D4259"/>
    <w:rsid w:val="007D4C99"/>
    <w:rsid w:val="007E077E"/>
    <w:rsid w:val="007E219C"/>
    <w:rsid w:val="007E308F"/>
    <w:rsid w:val="007E5931"/>
    <w:rsid w:val="007E6966"/>
    <w:rsid w:val="007E7641"/>
    <w:rsid w:val="007F278B"/>
    <w:rsid w:val="007F5EEA"/>
    <w:rsid w:val="007F6317"/>
    <w:rsid w:val="007F63C6"/>
    <w:rsid w:val="007F7804"/>
    <w:rsid w:val="00801C0D"/>
    <w:rsid w:val="0080372B"/>
    <w:rsid w:val="00805A69"/>
    <w:rsid w:val="00806F59"/>
    <w:rsid w:val="008116E9"/>
    <w:rsid w:val="0081187E"/>
    <w:rsid w:val="00812722"/>
    <w:rsid w:val="00815598"/>
    <w:rsid w:val="00815B07"/>
    <w:rsid w:val="00820E0C"/>
    <w:rsid w:val="00821AF3"/>
    <w:rsid w:val="008222DD"/>
    <w:rsid w:val="00823F27"/>
    <w:rsid w:val="008246A6"/>
    <w:rsid w:val="008250BE"/>
    <w:rsid w:val="00826841"/>
    <w:rsid w:val="00830699"/>
    <w:rsid w:val="0083073A"/>
    <w:rsid w:val="00832FA8"/>
    <w:rsid w:val="00833D89"/>
    <w:rsid w:val="00834836"/>
    <w:rsid w:val="00836A3E"/>
    <w:rsid w:val="00837E4B"/>
    <w:rsid w:val="0084286B"/>
    <w:rsid w:val="0084406F"/>
    <w:rsid w:val="00844B7B"/>
    <w:rsid w:val="00857184"/>
    <w:rsid w:val="0086008D"/>
    <w:rsid w:val="00863DF6"/>
    <w:rsid w:val="00864024"/>
    <w:rsid w:val="00866048"/>
    <w:rsid w:val="00867562"/>
    <w:rsid w:val="00867595"/>
    <w:rsid w:val="00867F54"/>
    <w:rsid w:val="00870332"/>
    <w:rsid w:val="00871D88"/>
    <w:rsid w:val="0087276C"/>
    <w:rsid w:val="00872C32"/>
    <w:rsid w:val="00873234"/>
    <w:rsid w:val="008744D3"/>
    <w:rsid w:val="00875F59"/>
    <w:rsid w:val="00877F95"/>
    <w:rsid w:val="008804CD"/>
    <w:rsid w:val="00880549"/>
    <w:rsid w:val="00883ABB"/>
    <w:rsid w:val="0088644F"/>
    <w:rsid w:val="00886C93"/>
    <w:rsid w:val="008871A8"/>
    <w:rsid w:val="00890865"/>
    <w:rsid w:val="00890DC1"/>
    <w:rsid w:val="00895500"/>
    <w:rsid w:val="00895C28"/>
    <w:rsid w:val="008979F1"/>
    <w:rsid w:val="008A0723"/>
    <w:rsid w:val="008A09A9"/>
    <w:rsid w:val="008A16FB"/>
    <w:rsid w:val="008A3108"/>
    <w:rsid w:val="008A461C"/>
    <w:rsid w:val="008A7B81"/>
    <w:rsid w:val="008B0E32"/>
    <w:rsid w:val="008B128D"/>
    <w:rsid w:val="008B19C6"/>
    <w:rsid w:val="008C04F7"/>
    <w:rsid w:val="008C78A0"/>
    <w:rsid w:val="008D0E3D"/>
    <w:rsid w:val="008D17DC"/>
    <w:rsid w:val="008D593E"/>
    <w:rsid w:val="008D65B1"/>
    <w:rsid w:val="008D72F9"/>
    <w:rsid w:val="008E3026"/>
    <w:rsid w:val="008F634E"/>
    <w:rsid w:val="008F7E2F"/>
    <w:rsid w:val="0090010B"/>
    <w:rsid w:val="009060B0"/>
    <w:rsid w:val="00910805"/>
    <w:rsid w:val="00911C24"/>
    <w:rsid w:val="00912E10"/>
    <w:rsid w:val="00913544"/>
    <w:rsid w:val="00913BF9"/>
    <w:rsid w:val="009161B2"/>
    <w:rsid w:val="00917771"/>
    <w:rsid w:val="0092084E"/>
    <w:rsid w:val="00921801"/>
    <w:rsid w:val="00924025"/>
    <w:rsid w:val="00926BC1"/>
    <w:rsid w:val="00927BD1"/>
    <w:rsid w:val="00935247"/>
    <w:rsid w:val="0094099A"/>
    <w:rsid w:val="00941BBB"/>
    <w:rsid w:val="0094288A"/>
    <w:rsid w:val="00942A3F"/>
    <w:rsid w:val="00950902"/>
    <w:rsid w:val="009544AE"/>
    <w:rsid w:val="00956769"/>
    <w:rsid w:val="00961241"/>
    <w:rsid w:val="009615E2"/>
    <w:rsid w:val="00964F55"/>
    <w:rsid w:val="0096542B"/>
    <w:rsid w:val="00967B65"/>
    <w:rsid w:val="00971CBF"/>
    <w:rsid w:val="00973299"/>
    <w:rsid w:val="00973AA7"/>
    <w:rsid w:val="009777BB"/>
    <w:rsid w:val="00980160"/>
    <w:rsid w:val="00982503"/>
    <w:rsid w:val="00982C02"/>
    <w:rsid w:val="00982D85"/>
    <w:rsid w:val="00987A70"/>
    <w:rsid w:val="00987E69"/>
    <w:rsid w:val="009910D1"/>
    <w:rsid w:val="009913C0"/>
    <w:rsid w:val="009919B8"/>
    <w:rsid w:val="00997845"/>
    <w:rsid w:val="00997B75"/>
    <w:rsid w:val="009A1C42"/>
    <w:rsid w:val="009A1CB5"/>
    <w:rsid w:val="009A68C4"/>
    <w:rsid w:val="009B0990"/>
    <w:rsid w:val="009B3EC5"/>
    <w:rsid w:val="009B46D5"/>
    <w:rsid w:val="009C2FDB"/>
    <w:rsid w:val="009C536E"/>
    <w:rsid w:val="009C6108"/>
    <w:rsid w:val="009D059F"/>
    <w:rsid w:val="009D1C65"/>
    <w:rsid w:val="009D3EC2"/>
    <w:rsid w:val="009D4E8F"/>
    <w:rsid w:val="009E0A5C"/>
    <w:rsid w:val="009E0D0D"/>
    <w:rsid w:val="009E31E7"/>
    <w:rsid w:val="009E3C2D"/>
    <w:rsid w:val="009F28B9"/>
    <w:rsid w:val="009F3FB3"/>
    <w:rsid w:val="009F68F7"/>
    <w:rsid w:val="009F7F6F"/>
    <w:rsid w:val="00A0577A"/>
    <w:rsid w:val="00A05CAA"/>
    <w:rsid w:val="00A07EA9"/>
    <w:rsid w:val="00A109CC"/>
    <w:rsid w:val="00A10EE8"/>
    <w:rsid w:val="00A11E01"/>
    <w:rsid w:val="00A1603C"/>
    <w:rsid w:val="00A163F2"/>
    <w:rsid w:val="00A17AC6"/>
    <w:rsid w:val="00A20F51"/>
    <w:rsid w:val="00A212AA"/>
    <w:rsid w:val="00A247F9"/>
    <w:rsid w:val="00A27141"/>
    <w:rsid w:val="00A36820"/>
    <w:rsid w:val="00A47B7E"/>
    <w:rsid w:val="00A50243"/>
    <w:rsid w:val="00A5052D"/>
    <w:rsid w:val="00A51A3F"/>
    <w:rsid w:val="00A5277C"/>
    <w:rsid w:val="00A53130"/>
    <w:rsid w:val="00A53368"/>
    <w:rsid w:val="00A5339C"/>
    <w:rsid w:val="00A53965"/>
    <w:rsid w:val="00A67258"/>
    <w:rsid w:val="00A6756B"/>
    <w:rsid w:val="00A7259D"/>
    <w:rsid w:val="00A7399E"/>
    <w:rsid w:val="00A73E44"/>
    <w:rsid w:val="00A75D68"/>
    <w:rsid w:val="00A77A4A"/>
    <w:rsid w:val="00A81454"/>
    <w:rsid w:val="00A818E8"/>
    <w:rsid w:val="00A85F9C"/>
    <w:rsid w:val="00A90C84"/>
    <w:rsid w:val="00A92C3A"/>
    <w:rsid w:val="00A94528"/>
    <w:rsid w:val="00A952E4"/>
    <w:rsid w:val="00A96790"/>
    <w:rsid w:val="00A97F39"/>
    <w:rsid w:val="00AA0D7B"/>
    <w:rsid w:val="00AA176F"/>
    <w:rsid w:val="00AA58C3"/>
    <w:rsid w:val="00AA6940"/>
    <w:rsid w:val="00AB1943"/>
    <w:rsid w:val="00AB5408"/>
    <w:rsid w:val="00AC03CA"/>
    <w:rsid w:val="00AC16F7"/>
    <w:rsid w:val="00AC2E7E"/>
    <w:rsid w:val="00AC5C3A"/>
    <w:rsid w:val="00AC6241"/>
    <w:rsid w:val="00AC6AD9"/>
    <w:rsid w:val="00AC6DCC"/>
    <w:rsid w:val="00AC71FD"/>
    <w:rsid w:val="00AC7B70"/>
    <w:rsid w:val="00AC7E04"/>
    <w:rsid w:val="00AD0BC4"/>
    <w:rsid w:val="00AD371D"/>
    <w:rsid w:val="00AD3EEA"/>
    <w:rsid w:val="00AD4D38"/>
    <w:rsid w:val="00AE245D"/>
    <w:rsid w:val="00AE3D67"/>
    <w:rsid w:val="00AE4146"/>
    <w:rsid w:val="00AE56BF"/>
    <w:rsid w:val="00AE6EB6"/>
    <w:rsid w:val="00AE71DE"/>
    <w:rsid w:val="00AF1740"/>
    <w:rsid w:val="00AF377C"/>
    <w:rsid w:val="00AF52D3"/>
    <w:rsid w:val="00AF72B0"/>
    <w:rsid w:val="00B0118F"/>
    <w:rsid w:val="00B042CC"/>
    <w:rsid w:val="00B06079"/>
    <w:rsid w:val="00B13AFD"/>
    <w:rsid w:val="00B21042"/>
    <w:rsid w:val="00B21335"/>
    <w:rsid w:val="00B24170"/>
    <w:rsid w:val="00B3093B"/>
    <w:rsid w:val="00B32D54"/>
    <w:rsid w:val="00B40F7F"/>
    <w:rsid w:val="00B43324"/>
    <w:rsid w:val="00B52821"/>
    <w:rsid w:val="00B5349A"/>
    <w:rsid w:val="00B53F39"/>
    <w:rsid w:val="00B54A6E"/>
    <w:rsid w:val="00B55426"/>
    <w:rsid w:val="00B55854"/>
    <w:rsid w:val="00B61D15"/>
    <w:rsid w:val="00B62961"/>
    <w:rsid w:val="00B74169"/>
    <w:rsid w:val="00B753FE"/>
    <w:rsid w:val="00B7615E"/>
    <w:rsid w:val="00B77304"/>
    <w:rsid w:val="00B80F4A"/>
    <w:rsid w:val="00B8293A"/>
    <w:rsid w:val="00B86BC2"/>
    <w:rsid w:val="00B8742B"/>
    <w:rsid w:val="00B87E81"/>
    <w:rsid w:val="00B93413"/>
    <w:rsid w:val="00B93F91"/>
    <w:rsid w:val="00B97096"/>
    <w:rsid w:val="00B971E9"/>
    <w:rsid w:val="00B978CF"/>
    <w:rsid w:val="00B97E65"/>
    <w:rsid w:val="00BA0045"/>
    <w:rsid w:val="00BA115E"/>
    <w:rsid w:val="00BA2A36"/>
    <w:rsid w:val="00BA5025"/>
    <w:rsid w:val="00BA6089"/>
    <w:rsid w:val="00BB1372"/>
    <w:rsid w:val="00BB24BE"/>
    <w:rsid w:val="00BB3940"/>
    <w:rsid w:val="00BB70DB"/>
    <w:rsid w:val="00BC2927"/>
    <w:rsid w:val="00BC35FC"/>
    <w:rsid w:val="00BC36B0"/>
    <w:rsid w:val="00BC48F1"/>
    <w:rsid w:val="00BC5F5B"/>
    <w:rsid w:val="00BC766D"/>
    <w:rsid w:val="00BC77FF"/>
    <w:rsid w:val="00BD204F"/>
    <w:rsid w:val="00BD2E92"/>
    <w:rsid w:val="00BE12A7"/>
    <w:rsid w:val="00BE3F28"/>
    <w:rsid w:val="00BE41E3"/>
    <w:rsid w:val="00BE5144"/>
    <w:rsid w:val="00BF0DFD"/>
    <w:rsid w:val="00BF3C5C"/>
    <w:rsid w:val="00BF3DDF"/>
    <w:rsid w:val="00BF683C"/>
    <w:rsid w:val="00BF769A"/>
    <w:rsid w:val="00BF78BD"/>
    <w:rsid w:val="00BF7973"/>
    <w:rsid w:val="00C006CB"/>
    <w:rsid w:val="00C01586"/>
    <w:rsid w:val="00C02B10"/>
    <w:rsid w:val="00C037B1"/>
    <w:rsid w:val="00C0786F"/>
    <w:rsid w:val="00C07F30"/>
    <w:rsid w:val="00C10393"/>
    <w:rsid w:val="00C108F7"/>
    <w:rsid w:val="00C10D3F"/>
    <w:rsid w:val="00C152DE"/>
    <w:rsid w:val="00C174A2"/>
    <w:rsid w:val="00C337C2"/>
    <w:rsid w:val="00C35821"/>
    <w:rsid w:val="00C37525"/>
    <w:rsid w:val="00C40140"/>
    <w:rsid w:val="00C44CCC"/>
    <w:rsid w:val="00C456D1"/>
    <w:rsid w:val="00C4789A"/>
    <w:rsid w:val="00C57601"/>
    <w:rsid w:val="00C57E64"/>
    <w:rsid w:val="00C602F5"/>
    <w:rsid w:val="00C6103F"/>
    <w:rsid w:val="00C618DD"/>
    <w:rsid w:val="00C61F25"/>
    <w:rsid w:val="00C621DF"/>
    <w:rsid w:val="00C627D5"/>
    <w:rsid w:val="00C637C4"/>
    <w:rsid w:val="00C63D53"/>
    <w:rsid w:val="00C6413C"/>
    <w:rsid w:val="00C64920"/>
    <w:rsid w:val="00C64A3A"/>
    <w:rsid w:val="00C669F4"/>
    <w:rsid w:val="00C70B70"/>
    <w:rsid w:val="00C713FC"/>
    <w:rsid w:val="00C72FDC"/>
    <w:rsid w:val="00C73B54"/>
    <w:rsid w:val="00C7452E"/>
    <w:rsid w:val="00C756D5"/>
    <w:rsid w:val="00C77A2B"/>
    <w:rsid w:val="00C87184"/>
    <w:rsid w:val="00C87EA0"/>
    <w:rsid w:val="00C931A4"/>
    <w:rsid w:val="00C97C9E"/>
    <w:rsid w:val="00CA1ECD"/>
    <w:rsid w:val="00CA7C8D"/>
    <w:rsid w:val="00CB1D10"/>
    <w:rsid w:val="00CB4272"/>
    <w:rsid w:val="00CB42B1"/>
    <w:rsid w:val="00CB45D6"/>
    <w:rsid w:val="00CB751A"/>
    <w:rsid w:val="00CC1398"/>
    <w:rsid w:val="00CC18A3"/>
    <w:rsid w:val="00CC1AC3"/>
    <w:rsid w:val="00CC323D"/>
    <w:rsid w:val="00CC359B"/>
    <w:rsid w:val="00CC4467"/>
    <w:rsid w:val="00CC5C39"/>
    <w:rsid w:val="00CD56CD"/>
    <w:rsid w:val="00CE0EB6"/>
    <w:rsid w:val="00CE3BD6"/>
    <w:rsid w:val="00CE3D76"/>
    <w:rsid w:val="00CE44AA"/>
    <w:rsid w:val="00CE757D"/>
    <w:rsid w:val="00CF0085"/>
    <w:rsid w:val="00CF270A"/>
    <w:rsid w:val="00CF48AF"/>
    <w:rsid w:val="00CF5740"/>
    <w:rsid w:val="00CF61A3"/>
    <w:rsid w:val="00D02083"/>
    <w:rsid w:val="00D075DE"/>
    <w:rsid w:val="00D1078F"/>
    <w:rsid w:val="00D16CDC"/>
    <w:rsid w:val="00D17845"/>
    <w:rsid w:val="00D20883"/>
    <w:rsid w:val="00D20D0E"/>
    <w:rsid w:val="00D22F6F"/>
    <w:rsid w:val="00D25931"/>
    <w:rsid w:val="00D30599"/>
    <w:rsid w:val="00D30F20"/>
    <w:rsid w:val="00D310CC"/>
    <w:rsid w:val="00D352C7"/>
    <w:rsid w:val="00D37B33"/>
    <w:rsid w:val="00D4182E"/>
    <w:rsid w:val="00D41A3B"/>
    <w:rsid w:val="00D42EE4"/>
    <w:rsid w:val="00D4797A"/>
    <w:rsid w:val="00D50E91"/>
    <w:rsid w:val="00D518E1"/>
    <w:rsid w:val="00D525C9"/>
    <w:rsid w:val="00D5349C"/>
    <w:rsid w:val="00D54351"/>
    <w:rsid w:val="00D54F83"/>
    <w:rsid w:val="00D56442"/>
    <w:rsid w:val="00D5677D"/>
    <w:rsid w:val="00D57B3F"/>
    <w:rsid w:val="00D624EE"/>
    <w:rsid w:val="00D626BA"/>
    <w:rsid w:val="00D633AB"/>
    <w:rsid w:val="00D66294"/>
    <w:rsid w:val="00D6666F"/>
    <w:rsid w:val="00D67E33"/>
    <w:rsid w:val="00D71B40"/>
    <w:rsid w:val="00D73B8E"/>
    <w:rsid w:val="00D764E4"/>
    <w:rsid w:val="00D77E5E"/>
    <w:rsid w:val="00D82FF2"/>
    <w:rsid w:val="00D83665"/>
    <w:rsid w:val="00D8512C"/>
    <w:rsid w:val="00D85AC2"/>
    <w:rsid w:val="00D911A6"/>
    <w:rsid w:val="00D94411"/>
    <w:rsid w:val="00D96E94"/>
    <w:rsid w:val="00DA0C62"/>
    <w:rsid w:val="00DA0D67"/>
    <w:rsid w:val="00DA2F3A"/>
    <w:rsid w:val="00DA3043"/>
    <w:rsid w:val="00DA4C98"/>
    <w:rsid w:val="00DB00D6"/>
    <w:rsid w:val="00DB340A"/>
    <w:rsid w:val="00DB6573"/>
    <w:rsid w:val="00DC0192"/>
    <w:rsid w:val="00DC415E"/>
    <w:rsid w:val="00DC6DE7"/>
    <w:rsid w:val="00DC74D2"/>
    <w:rsid w:val="00DC7591"/>
    <w:rsid w:val="00DD02D6"/>
    <w:rsid w:val="00DD0649"/>
    <w:rsid w:val="00DD5A4B"/>
    <w:rsid w:val="00DD6524"/>
    <w:rsid w:val="00DD6FF6"/>
    <w:rsid w:val="00DE03B0"/>
    <w:rsid w:val="00DE07AF"/>
    <w:rsid w:val="00DE1099"/>
    <w:rsid w:val="00DE3D07"/>
    <w:rsid w:val="00DE6286"/>
    <w:rsid w:val="00DF1495"/>
    <w:rsid w:val="00DF196F"/>
    <w:rsid w:val="00DF3C17"/>
    <w:rsid w:val="00DF7410"/>
    <w:rsid w:val="00DF75CD"/>
    <w:rsid w:val="00DF7723"/>
    <w:rsid w:val="00E01EC6"/>
    <w:rsid w:val="00E05DCA"/>
    <w:rsid w:val="00E07AE9"/>
    <w:rsid w:val="00E104CA"/>
    <w:rsid w:val="00E110A0"/>
    <w:rsid w:val="00E12512"/>
    <w:rsid w:val="00E12F76"/>
    <w:rsid w:val="00E13C42"/>
    <w:rsid w:val="00E14559"/>
    <w:rsid w:val="00E14E43"/>
    <w:rsid w:val="00E154FE"/>
    <w:rsid w:val="00E15F06"/>
    <w:rsid w:val="00E15FCE"/>
    <w:rsid w:val="00E167B2"/>
    <w:rsid w:val="00E16CC9"/>
    <w:rsid w:val="00E17136"/>
    <w:rsid w:val="00E22CDD"/>
    <w:rsid w:val="00E2368C"/>
    <w:rsid w:val="00E24AAC"/>
    <w:rsid w:val="00E252F1"/>
    <w:rsid w:val="00E26426"/>
    <w:rsid w:val="00E26ADB"/>
    <w:rsid w:val="00E27B67"/>
    <w:rsid w:val="00E3359E"/>
    <w:rsid w:val="00E33F03"/>
    <w:rsid w:val="00E34155"/>
    <w:rsid w:val="00E34765"/>
    <w:rsid w:val="00E365A4"/>
    <w:rsid w:val="00E36F33"/>
    <w:rsid w:val="00E37078"/>
    <w:rsid w:val="00E37A95"/>
    <w:rsid w:val="00E41A7F"/>
    <w:rsid w:val="00E44160"/>
    <w:rsid w:val="00E452B2"/>
    <w:rsid w:val="00E50586"/>
    <w:rsid w:val="00E534AC"/>
    <w:rsid w:val="00E551EA"/>
    <w:rsid w:val="00E56B04"/>
    <w:rsid w:val="00E5702A"/>
    <w:rsid w:val="00E60C5B"/>
    <w:rsid w:val="00E64349"/>
    <w:rsid w:val="00E643BC"/>
    <w:rsid w:val="00E71644"/>
    <w:rsid w:val="00E71B66"/>
    <w:rsid w:val="00E72891"/>
    <w:rsid w:val="00E73082"/>
    <w:rsid w:val="00E74D0B"/>
    <w:rsid w:val="00E76853"/>
    <w:rsid w:val="00E80CF3"/>
    <w:rsid w:val="00E83479"/>
    <w:rsid w:val="00E84D6B"/>
    <w:rsid w:val="00E86DCE"/>
    <w:rsid w:val="00E91459"/>
    <w:rsid w:val="00E91FDC"/>
    <w:rsid w:val="00E936EC"/>
    <w:rsid w:val="00E9650C"/>
    <w:rsid w:val="00E97923"/>
    <w:rsid w:val="00EA0943"/>
    <w:rsid w:val="00EA1A8A"/>
    <w:rsid w:val="00EA381A"/>
    <w:rsid w:val="00EA48E0"/>
    <w:rsid w:val="00EA4956"/>
    <w:rsid w:val="00EA7F90"/>
    <w:rsid w:val="00EB0FA7"/>
    <w:rsid w:val="00EB51EE"/>
    <w:rsid w:val="00EB5A32"/>
    <w:rsid w:val="00EC0657"/>
    <w:rsid w:val="00EC3D02"/>
    <w:rsid w:val="00EC47B1"/>
    <w:rsid w:val="00EC4B46"/>
    <w:rsid w:val="00EC76D2"/>
    <w:rsid w:val="00ED023B"/>
    <w:rsid w:val="00ED464D"/>
    <w:rsid w:val="00ED584A"/>
    <w:rsid w:val="00ED64CB"/>
    <w:rsid w:val="00ED6616"/>
    <w:rsid w:val="00ED6F96"/>
    <w:rsid w:val="00ED7989"/>
    <w:rsid w:val="00EE1C92"/>
    <w:rsid w:val="00EE210B"/>
    <w:rsid w:val="00EE25C3"/>
    <w:rsid w:val="00EE6A7F"/>
    <w:rsid w:val="00EF0516"/>
    <w:rsid w:val="00EF0D27"/>
    <w:rsid w:val="00EF2070"/>
    <w:rsid w:val="00EF3D56"/>
    <w:rsid w:val="00F000D6"/>
    <w:rsid w:val="00F0194E"/>
    <w:rsid w:val="00F0294C"/>
    <w:rsid w:val="00F05D72"/>
    <w:rsid w:val="00F05FA4"/>
    <w:rsid w:val="00F06657"/>
    <w:rsid w:val="00F14E77"/>
    <w:rsid w:val="00F20029"/>
    <w:rsid w:val="00F26C0D"/>
    <w:rsid w:val="00F316D9"/>
    <w:rsid w:val="00F339D8"/>
    <w:rsid w:val="00F35D12"/>
    <w:rsid w:val="00F35E3D"/>
    <w:rsid w:val="00F3626C"/>
    <w:rsid w:val="00F37E04"/>
    <w:rsid w:val="00F413CA"/>
    <w:rsid w:val="00F41C54"/>
    <w:rsid w:val="00F42DA4"/>
    <w:rsid w:val="00F43345"/>
    <w:rsid w:val="00F441EC"/>
    <w:rsid w:val="00F4540C"/>
    <w:rsid w:val="00F465C5"/>
    <w:rsid w:val="00F50EA1"/>
    <w:rsid w:val="00F54E69"/>
    <w:rsid w:val="00F626F7"/>
    <w:rsid w:val="00F642DC"/>
    <w:rsid w:val="00F657EF"/>
    <w:rsid w:val="00F665A3"/>
    <w:rsid w:val="00F66A8E"/>
    <w:rsid w:val="00F67E43"/>
    <w:rsid w:val="00F7046D"/>
    <w:rsid w:val="00F70942"/>
    <w:rsid w:val="00F71960"/>
    <w:rsid w:val="00F72AED"/>
    <w:rsid w:val="00F73833"/>
    <w:rsid w:val="00F747AF"/>
    <w:rsid w:val="00F76905"/>
    <w:rsid w:val="00F80AE2"/>
    <w:rsid w:val="00F834D6"/>
    <w:rsid w:val="00F849EE"/>
    <w:rsid w:val="00F90098"/>
    <w:rsid w:val="00F90C2D"/>
    <w:rsid w:val="00F95D55"/>
    <w:rsid w:val="00F97F2E"/>
    <w:rsid w:val="00FA0EBE"/>
    <w:rsid w:val="00FA155E"/>
    <w:rsid w:val="00FA1CC5"/>
    <w:rsid w:val="00FA3788"/>
    <w:rsid w:val="00FA486A"/>
    <w:rsid w:val="00FA6C14"/>
    <w:rsid w:val="00FB0AE4"/>
    <w:rsid w:val="00FB0C18"/>
    <w:rsid w:val="00FB3297"/>
    <w:rsid w:val="00FB3C26"/>
    <w:rsid w:val="00FB4114"/>
    <w:rsid w:val="00FB54DA"/>
    <w:rsid w:val="00FB73DD"/>
    <w:rsid w:val="00FC006D"/>
    <w:rsid w:val="00FC18C9"/>
    <w:rsid w:val="00FC2CAC"/>
    <w:rsid w:val="00FC3399"/>
    <w:rsid w:val="00FC502B"/>
    <w:rsid w:val="00FC6678"/>
    <w:rsid w:val="00FC7018"/>
    <w:rsid w:val="00FC7E20"/>
    <w:rsid w:val="00FD1417"/>
    <w:rsid w:val="00FE4004"/>
    <w:rsid w:val="00FF107E"/>
    <w:rsid w:val="00FF4859"/>
    <w:rsid w:val="00FF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BB4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B751A"/>
    <w:pPr>
      <w:widowControl w:val="0"/>
      <w:jc w:val="both"/>
    </w:pPr>
    <w:rPr>
      <w:rFonts w:ascii="Calibri" w:eastAsia="宋体" w:hAnsi="Calibri" w:cs="Times New Roman"/>
    </w:rPr>
  </w:style>
  <w:style w:type="paragraph" w:styleId="10">
    <w:name w:val="heading 1"/>
    <w:aliases w:val="H1,H11,H12,H13,H14,H15,H16,H17,H18,H19,H110,H111,H112,H121,H131,H141,H151,H161,H171,H181,H191,H1101,H1111,H113,H122,H132,H142,H152,H162,H172,H182,H192,H1102,H1112,H1121,H1211,H1311,H1411,H1511,H1611,H1711,H1811,H1911,H11011,H11111,H114,H123,Level1"/>
    <w:basedOn w:val="a1"/>
    <w:next w:val="2"/>
    <w:link w:val="1Char"/>
    <w:uiPriority w:val="99"/>
    <w:qFormat/>
    <w:rsid w:val="003C5CF1"/>
    <w:pPr>
      <w:keepNext/>
      <w:keepLines/>
      <w:numPr>
        <w:numId w:val="1"/>
      </w:numPr>
      <w:spacing w:before="340" w:after="330" w:line="578" w:lineRule="auto"/>
      <w:outlineLvl w:val="0"/>
    </w:pPr>
    <w:rPr>
      <w:rFonts w:ascii="Times New Roman" w:eastAsia="仿宋_GB2312" w:hAnsi="Times New Roman"/>
      <w:b/>
      <w:bCs/>
      <w:kern w:val="44"/>
      <w:sz w:val="28"/>
      <w:szCs w:val="44"/>
    </w:rPr>
  </w:style>
  <w:style w:type="paragraph" w:styleId="2">
    <w:name w:val="heading 2"/>
    <w:basedOn w:val="a1"/>
    <w:next w:val="a1"/>
    <w:link w:val="2Char"/>
    <w:uiPriority w:val="99"/>
    <w:unhideWhenUsed/>
    <w:qFormat/>
    <w:rsid w:val="00CB751A"/>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1"/>
    <w:next w:val="a1"/>
    <w:link w:val="3Char"/>
    <w:uiPriority w:val="99"/>
    <w:unhideWhenUsed/>
    <w:qFormat/>
    <w:rsid w:val="00CB751A"/>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Char"/>
    <w:uiPriority w:val="99"/>
    <w:unhideWhenUsed/>
    <w:qFormat/>
    <w:rsid w:val="00CB751A"/>
    <w:pPr>
      <w:keepNext/>
      <w:keepLines/>
      <w:numPr>
        <w:ilvl w:val="3"/>
        <w:numId w:val="1"/>
      </w:numPr>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CB7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B751A"/>
    <w:rPr>
      <w:sz w:val="18"/>
      <w:szCs w:val="18"/>
    </w:rPr>
  </w:style>
  <w:style w:type="paragraph" w:styleId="a6">
    <w:name w:val="footer"/>
    <w:basedOn w:val="a1"/>
    <w:link w:val="Char0"/>
    <w:uiPriority w:val="99"/>
    <w:unhideWhenUsed/>
    <w:rsid w:val="00CB751A"/>
    <w:pPr>
      <w:tabs>
        <w:tab w:val="center" w:pos="4153"/>
        <w:tab w:val="right" w:pos="8306"/>
      </w:tabs>
      <w:snapToGrid w:val="0"/>
      <w:jc w:val="left"/>
    </w:pPr>
    <w:rPr>
      <w:sz w:val="18"/>
      <w:szCs w:val="18"/>
    </w:rPr>
  </w:style>
  <w:style w:type="character" w:customStyle="1" w:styleId="Char0">
    <w:name w:val="页脚 Char"/>
    <w:basedOn w:val="a2"/>
    <w:link w:val="a6"/>
    <w:uiPriority w:val="99"/>
    <w:rsid w:val="00CB751A"/>
    <w:rPr>
      <w:sz w:val="18"/>
      <w:szCs w:val="18"/>
    </w:rPr>
  </w:style>
  <w:style w:type="character" w:customStyle="1" w:styleId="2Char">
    <w:name w:val="标题 2 Char"/>
    <w:basedOn w:val="a2"/>
    <w:link w:val="2"/>
    <w:uiPriority w:val="99"/>
    <w:rsid w:val="00CB751A"/>
    <w:rPr>
      <w:rFonts w:ascii="Cambria" w:eastAsia="宋体" w:hAnsi="Cambria" w:cs="Times New Roman"/>
      <w:b/>
      <w:bCs/>
      <w:sz w:val="32"/>
      <w:szCs w:val="32"/>
    </w:rPr>
  </w:style>
  <w:style w:type="character" w:customStyle="1" w:styleId="3Char">
    <w:name w:val="标题 3 Char"/>
    <w:basedOn w:val="a2"/>
    <w:link w:val="3"/>
    <w:uiPriority w:val="99"/>
    <w:rsid w:val="00CB751A"/>
    <w:rPr>
      <w:rFonts w:ascii="Calibri" w:eastAsia="宋体" w:hAnsi="Calibri" w:cs="Times New Roman"/>
      <w:b/>
      <w:bCs/>
      <w:sz w:val="32"/>
      <w:szCs w:val="32"/>
    </w:rPr>
  </w:style>
  <w:style w:type="character" w:customStyle="1" w:styleId="4Char">
    <w:name w:val="标题 4 Char"/>
    <w:basedOn w:val="a2"/>
    <w:link w:val="4"/>
    <w:uiPriority w:val="99"/>
    <w:rsid w:val="00CB751A"/>
    <w:rPr>
      <w:rFonts w:ascii="Cambria" w:eastAsia="宋体" w:hAnsi="Cambria" w:cs="Times New Roman"/>
      <w:b/>
      <w:bCs/>
      <w:sz w:val="28"/>
      <w:szCs w:val="28"/>
    </w:rPr>
  </w:style>
  <w:style w:type="paragraph" w:styleId="a7">
    <w:name w:val="Document Map"/>
    <w:basedOn w:val="a1"/>
    <w:link w:val="Char1"/>
    <w:uiPriority w:val="99"/>
    <w:semiHidden/>
    <w:unhideWhenUsed/>
    <w:rsid w:val="00CB751A"/>
    <w:rPr>
      <w:rFonts w:ascii="宋体"/>
      <w:sz w:val="18"/>
      <w:szCs w:val="18"/>
    </w:rPr>
  </w:style>
  <w:style w:type="character" w:customStyle="1" w:styleId="Char1">
    <w:name w:val="文档结构图 Char"/>
    <w:basedOn w:val="a2"/>
    <w:link w:val="a7"/>
    <w:uiPriority w:val="99"/>
    <w:semiHidden/>
    <w:rsid w:val="00CB751A"/>
    <w:rPr>
      <w:rFonts w:ascii="宋体" w:eastAsia="宋体" w:hAnsi="Calibri" w:cs="Times New Roman"/>
      <w:sz w:val="18"/>
      <w:szCs w:val="18"/>
    </w:rPr>
  </w:style>
  <w:style w:type="paragraph" w:styleId="a8">
    <w:name w:val="List Paragraph"/>
    <w:basedOn w:val="a1"/>
    <w:uiPriority w:val="99"/>
    <w:qFormat/>
    <w:rsid w:val="0057765E"/>
    <w:pPr>
      <w:ind w:firstLineChars="200" w:firstLine="420"/>
    </w:pPr>
  </w:style>
  <w:style w:type="table" w:styleId="a9">
    <w:name w:val="Table Grid"/>
    <w:basedOn w:val="a3"/>
    <w:uiPriority w:val="99"/>
    <w:rsid w:val="009B3E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列表1"/>
    <w:basedOn w:val="a3"/>
    <w:uiPriority w:val="61"/>
    <w:rsid w:val="00575E4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a">
    <w:name w:val="Balloon Text"/>
    <w:basedOn w:val="a1"/>
    <w:link w:val="Char2"/>
    <w:uiPriority w:val="99"/>
    <w:semiHidden/>
    <w:unhideWhenUsed/>
    <w:rsid w:val="00EC0657"/>
    <w:rPr>
      <w:sz w:val="18"/>
      <w:szCs w:val="18"/>
    </w:rPr>
  </w:style>
  <w:style w:type="character" w:customStyle="1" w:styleId="Char2">
    <w:name w:val="批注框文本 Char"/>
    <w:basedOn w:val="a2"/>
    <w:link w:val="aa"/>
    <w:uiPriority w:val="99"/>
    <w:semiHidden/>
    <w:rsid w:val="00EC0657"/>
    <w:rPr>
      <w:rFonts w:ascii="Calibri" w:eastAsia="宋体" w:hAnsi="Calibri" w:cs="Times New Roman"/>
      <w:sz w:val="18"/>
      <w:szCs w:val="18"/>
    </w:rPr>
  </w:style>
  <w:style w:type="character" w:styleId="ab">
    <w:name w:val="annotation reference"/>
    <w:basedOn w:val="a2"/>
    <w:uiPriority w:val="99"/>
    <w:unhideWhenUsed/>
    <w:rsid w:val="00534C7E"/>
    <w:rPr>
      <w:sz w:val="21"/>
      <w:szCs w:val="21"/>
    </w:rPr>
  </w:style>
  <w:style w:type="paragraph" w:styleId="ac">
    <w:name w:val="annotation text"/>
    <w:basedOn w:val="a1"/>
    <w:link w:val="Char3"/>
    <w:uiPriority w:val="99"/>
    <w:unhideWhenUsed/>
    <w:rsid w:val="00534C7E"/>
    <w:pPr>
      <w:jc w:val="left"/>
    </w:pPr>
  </w:style>
  <w:style w:type="character" w:customStyle="1" w:styleId="Char3">
    <w:name w:val="批注文字 Char"/>
    <w:basedOn w:val="a2"/>
    <w:link w:val="ac"/>
    <w:uiPriority w:val="99"/>
    <w:rsid w:val="00534C7E"/>
    <w:rPr>
      <w:rFonts w:ascii="Calibri" w:eastAsia="宋体" w:hAnsi="Calibri" w:cs="Times New Roman"/>
    </w:rPr>
  </w:style>
  <w:style w:type="character" w:customStyle="1" w:styleId="1Char">
    <w:name w:val="标题 1 Char"/>
    <w:aliases w:val="H1 Char,H11 Char,H12 Char,H13 Char,H14 Char,H15 Char,H16 Char,H17 Char,H18 Char,H19 Char,H110 Char,H111 Char,H112 Char,H121 Char,H131 Char,H141 Char,H151 Char,H161 Char,H171 Char,H181 Char,H191 Char,H1101 Char,H1111 Char,H113 Char,H122 Char"/>
    <w:basedOn w:val="a2"/>
    <w:link w:val="10"/>
    <w:uiPriority w:val="99"/>
    <w:rsid w:val="003C5CF1"/>
    <w:rPr>
      <w:rFonts w:ascii="Times New Roman" w:eastAsia="仿宋_GB2312" w:hAnsi="Times New Roman" w:cs="Times New Roman"/>
      <w:b/>
      <w:bCs/>
      <w:kern w:val="44"/>
      <w:sz w:val="28"/>
      <w:szCs w:val="44"/>
    </w:rPr>
  </w:style>
  <w:style w:type="paragraph" w:customStyle="1" w:styleId="2Heading2CharCharh2H2Titre2Heading2HiddenHeadin">
    <w:name w:val="样式 标题 2Heading 2 Char Charh2H2Titre2Heading 2 HiddenHeadin..."/>
    <w:basedOn w:val="2"/>
    <w:uiPriority w:val="99"/>
    <w:rsid w:val="003C5CF1"/>
    <w:pPr>
      <w:numPr>
        <w:ilvl w:val="0"/>
        <w:numId w:val="0"/>
      </w:numPr>
    </w:pPr>
    <w:rPr>
      <w:rFonts w:ascii="楷体_GB2312" w:eastAsia="楷体_GB2312" w:hAnsi="楷体_GB2312"/>
      <w:bCs w:val="0"/>
      <w:sz w:val="28"/>
    </w:rPr>
  </w:style>
  <w:style w:type="paragraph" w:customStyle="1" w:styleId="a0">
    <w:name w:val="列项——（一级）"/>
    <w:uiPriority w:val="99"/>
    <w:rsid w:val="00E73082"/>
    <w:pPr>
      <w:widowControl w:val="0"/>
      <w:numPr>
        <w:numId w:val="16"/>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d">
    <w:name w:val="段"/>
    <w:uiPriority w:val="99"/>
    <w:rsid w:val="00E73082"/>
    <w:pPr>
      <w:autoSpaceDE w:val="0"/>
      <w:autoSpaceDN w:val="0"/>
      <w:ind w:firstLineChars="200" w:firstLine="200"/>
      <w:jc w:val="both"/>
    </w:pPr>
    <w:rPr>
      <w:rFonts w:ascii="宋体" w:eastAsia="宋体" w:hAnsi="Times New Roman" w:cs="Times New Roman"/>
      <w:noProof/>
      <w:kern w:val="0"/>
      <w:szCs w:val="20"/>
    </w:rPr>
  </w:style>
  <w:style w:type="paragraph" w:customStyle="1" w:styleId="a">
    <w:name w:val="列项●（二级）"/>
    <w:uiPriority w:val="99"/>
    <w:rsid w:val="00E73082"/>
    <w:pPr>
      <w:numPr>
        <w:numId w:val="17"/>
      </w:numPr>
      <w:tabs>
        <w:tab w:val="left" w:pos="840"/>
      </w:tabs>
      <w:ind w:leftChars="400" w:left="600" w:hangingChars="200" w:hanging="200"/>
      <w:jc w:val="both"/>
    </w:pPr>
    <w:rPr>
      <w:rFonts w:ascii="宋体" w:eastAsia="宋体" w:hAnsi="Times New Roman" w:cs="Times New Roman"/>
      <w:kern w:val="0"/>
      <w:szCs w:val="20"/>
    </w:rPr>
  </w:style>
  <w:style w:type="character" w:styleId="ae">
    <w:name w:val="Hyperlink"/>
    <w:basedOn w:val="a2"/>
    <w:uiPriority w:val="99"/>
    <w:unhideWhenUsed/>
    <w:rsid w:val="00F80AE2"/>
    <w:rPr>
      <w:color w:val="0000FF" w:themeColor="hyperlink"/>
      <w:u w:val="single"/>
    </w:rPr>
  </w:style>
  <w:style w:type="character" w:customStyle="1" w:styleId="g1">
    <w:name w:val="g1"/>
    <w:basedOn w:val="a2"/>
    <w:uiPriority w:val="99"/>
    <w:rsid w:val="00775765"/>
    <w:rPr>
      <w:color w:val="008000"/>
    </w:rPr>
  </w:style>
  <w:style w:type="paragraph" w:styleId="af">
    <w:name w:val="annotation subject"/>
    <w:basedOn w:val="ac"/>
    <w:next w:val="ac"/>
    <w:link w:val="Char4"/>
    <w:uiPriority w:val="99"/>
    <w:semiHidden/>
    <w:unhideWhenUsed/>
    <w:rsid w:val="0007588C"/>
    <w:rPr>
      <w:b/>
      <w:bCs/>
    </w:rPr>
  </w:style>
  <w:style w:type="character" w:customStyle="1" w:styleId="Char4">
    <w:name w:val="批注主题 Char"/>
    <w:basedOn w:val="Char3"/>
    <w:link w:val="af"/>
    <w:uiPriority w:val="99"/>
    <w:semiHidden/>
    <w:rsid w:val="0007588C"/>
    <w:rPr>
      <w:rFonts w:ascii="Calibri" w:eastAsia="宋体" w:hAnsi="Calibri" w:cs="Times New Roman"/>
      <w:b/>
      <w:bCs/>
    </w:rPr>
  </w:style>
  <w:style w:type="paragraph" w:customStyle="1" w:styleId="1">
    <w:name w:val="1级列表"/>
    <w:basedOn w:val="a1"/>
    <w:uiPriority w:val="99"/>
    <w:rsid w:val="005E77AB"/>
    <w:pPr>
      <w:widowControl/>
      <w:numPr>
        <w:numId w:val="26"/>
      </w:numPr>
      <w:tabs>
        <w:tab w:val="clear" w:pos="720"/>
        <w:tab w:val="left" w:pos="840"/>
      </w:tabs>
      <w:adjustRightInd w:val="0"/>
      <w:snapToGrid w:val="0"/>
      <w:spacing w:line="360" w:lineRule="auto"/>
      <w:ind w:leftChars="200" w:left="837" w:firstLineChars="200" w:hanging="357"/>
    </w:pPr>
    <w:rPr>
      <w:rFonts w:ascii="Times New Roman" w:hAnsi="Times New Roman"/>
      <w:kern w:val="0"/>
      <w:sz w:val="22"/>
      <w:szCs w:val="24"/>
    </w:rPr>
  </w:style>
  <w:style w:type="paragraph" w:styleId="af0">
    <w:name w:val="Title"/>
    <w:basedOn w:val="a1"/>
    <w:next w:val="a1"/>
    <w:link w:val="Char5"/>
    <w:uiPriority w:val="10"/>
    <w:qFormat/>
    <w:rsid w:val="00547084"/>
    <w:pPr>
      <w:spacing w:before="240" w:after="60"/>
      <w:jc w:val="center"/>
      <w:outlineLvl w:val="0"/>
    </w:pPr>
    <w:rPr>
      <w:rFonts w:asciiTheme="majorHAnsi" w:hAnsiTheme="majorHAnsi" w:cstheme="majorBidi"/>
      <w:b/>
      <w:bCs/>
      <w:sz w:val="32"/>
      <w:szCs w:val="32"/>
    </w:rPr>
  </w:style>
  <w:style w:type="character" w:customStyle="1" w:styleId="Char5">
    <w:name w:val="标题 Char"/>
    <w:basedOn w:val="a2"/>
    <w:link w:val="af0"/>
    <w:uiPriority w:val="10"/>
    <w:rsid w:val="00547084"/>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20468">
      <w:bodyDiv w:val="1"/>
      <w:marLeft w:val="0"/>
      <w:marRight w:val="0"/>
      <w:marTop w:val="0"/>
      <w:marBottom w:val="0"/>
      <w:divBdr>
        <w:top w:val="none" w:sz="0" w:space="0" w:color="auto"/>
        <w:left w:val="none" w:sz="0" w:space="0" w:color="auto"/>
        <w:bottom w:val="none" w:sz="0" w:space="0" w:color="auto"/>
        <w:right w:val="none" w:sz="0" w:space="0" w:color="auto"/>
      </w:divBdr>
    </w:div>
    <w:div w:id="1039017788">
      <w:bodyDiv w:val="1"/>
      <w:marLeft w:val="0"/>
      <w:marRight w:val="0"/>
      <w:marTop w:val="0"/>
      <w:marBottom w:val="0"/>
      <w:divBdr>
        <w:top w:val="none" w:sz="0" w:space="0" w:color="auto"/>
        <w:left w:val="none" w:sz="0" w:space="0" w:color="auto"/>
        <w:bottom w:val="none" w:sz="0" w:space="0" w:color="auto"/>
        <w:right w:val="none" w:sz="0" w:space="0" w:color="auto"/>
      </w:divBdr>
    </w:div>
    <w:div w:id="1084688279">
      <w:bodyDiv w:val="1"/>
      <w:marLeft w:val="0"/>
      <w:marRight w:val="0"/>
      <w:marTop w:val="0"/>
      <w:marBottom w:val="0"/>
      <w:divBdr>
        <w:top w:val="none" w:sz="0" w:space="0" w:color="auto"/>
        <w:left w:val="none" w:sz="0" w:space="0" w:color="auto"/>
        <w:bottom w:val="none" w:sz="0" w:space="0" w:color="auto"/>
        <w:right w:val="none" w:sz="0" w:space="0" w:color="auto"/>
      </w:divBdr>
      <w:divsChild>
        <w:div w:id="2041085148">
          <w:marLeft w:val="0"/>
          <w:marRight w:val="0"/>
          <w:marTop w:val="0"/>
          <w:marBottom w:val="0"/>
          <w:divBdr>
            <w:top w:val="none" w:sz="0" w:space="0" w:color="auto"/>
            <w:left w:val="none" w:sz="0" w:space="0" w:color="auto"/>
            <w:bottom w:val="none" w:sz="0" w:space="0" w:color="auto"/>
            <w:right w:val="none" w:sz="0" w:space="0" w:color="auto"/>
          </w:divBdr>
          <w:divsChild>
            <w:div w:id="877396772">
              <w:marLeft w:val="0"/>
              <w:marRight w:val="0"/>
              <w:marTop w:val="225"/>
              <w:marBottom w:val="0"/>
              <w:divBdr>
                <w:top w:val="none" w:sz="0" w:space="0" w:color="auto"/>
                <w:left w:val="none" w:sz="0" w:space="0" w:color="auto"/>
                <w:bottom w:val="none" w:sz="0" w:space="0" w:color="auto"/>
                <w:right w:val="none" w:sz="0" w:space="0" w:color="auto"/>
              </w:divBdr>
              <w:divsChild>
                <w:div w:id="652952946">
                  <w:marLeft w:val="0"/>
                  <w:marRight w:val="0"/>
                  <w:marTop w:val="0"/>
                  <w:marBottom w:val="0"/>
                  <w:divBdr>
                    <w:top w:val="none" w:sz="0" w:space="0" w:color="auto"/>
                    <w:left w:val="none" w:sz="0" w:space="0" w:color="auto"/>
                    <w:bottom w:val="none" w:sz="0" w:space="0" w:color="auto"/>
                    <w:right w:val="none" w:sz="0" w:space="0" w:color="auto"/>
                  </w:divBdr>
                  <w:divsChild>
                    <w:div w:id="1660117076">
                      <w:marLeft w:val="0"/>
                      <w:marRight w:val="0"/>
                      <w:marTop w:val="0"/>
                      <w:marBottom w:val="0"/>
                      <w:divBdr>
                        <w:top w:val="none" w:sz="0" w:space="0" w:color="auto"/>
                        <w:left w:val="none" w:sz="0" w:space="0" w:color="auto"/>
                        <w:bottom w:val="none" w:sz="0" w:space="0" w:color="auto"/>
                        <w:right w:val="none" w:sz="0" w:space="0" w:color="auto"/>
                      </w:divBdr>
                      <w:divsChild>
                        <w:div w:id="15028108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24455331">
      <w:bodyDiv w:val="1"/>
      <w:marLeft w:val="0"/>
      <w:marRight w:val="0"/>
      <w:marTop w:val="0"/>
      <w:marBottom w:val="0"/>
      <w:divBdr>
        <w:top w:val="none" w:sz="0" w:space="0" w:color="auto"/>
        <w:left w:val="none" w:sz="0" w:space="0" w:color="auto"/>
        <w:bottom w:val="none" w:sz="0" w:space="0" w:color="auto"/>
        <w:right w:val="none" w:sz="0" w:space="0" w:color="auto"/>
      </w:divBdr>
      <w:divsChild>
        <w:div w:id="57478904">
          <w:marLeft w:val="0"/>
          <w:marRight w:val="0"/>
          <w:marTop w:val="0"/>
          <w:marBottom w:val="0"/>
          <w:divBdr>
            <w:top w:val="none" w:sz="0" w:space="0" w:color="auto"/>
            <w:left w:val="none" w:sz="0" w:space="0" w:color="auto"/>
            <w:bottom w:val="none" w:sz="0" w:space="0" w:color="auto"/>
            <w:right w:val="none" w:sz="0" w:space="0" w:color="auto"/>
          </w:divBdr>
          <w:divsChild>
            <w:div w:id="1671449805">
              <w:marLeft w:val="0"/>
              <w:marRight w:val="0"/>
              <w:marTop w:val="225"/>
              <w:marBottom w:val="0"/>
              <w:divBdr>
                <w:top w:val="none" w:sz="0" w:space="0" w:color="auto"/>
                <w:left w:val="none" w:sz="0" w:space="0" w:color="auto"/>
                <w:bottom w:val="none" w:sz="0" w:space="0" w:color="auto"/>
                <w:right w:val="none" w:sz="0" w:space="0" w:color="auto"/>
              </w:divBdr>
              <w:divsChild>
                <w:div w:id="801309512">
                  <w:marLeft w:val="0"/>
                  <w:marRight w:val="0"/>
                  <w:marTop w:val="0"/>
                  <w:marBottom w:val="0"/>
                  <w:divBdr>
                    <w:top w:val="none" w:sz="0" w:space="0" w:color="auto"/>
                    <w:left w:val="none" w:sz="0" w:space="0" w:color="auto"/>
                    <w:bottom w:val="none" w:sz="0" w:space="0" w:color="auto"/>
                    <w:right w:val="none" w:sz="0" w:space="0" w:color="auto"/>
                  </w:divBdr>
                  <w:divsChild>
                    <w:div w:id="457575139">
                      <w:marLeft w:val="0"/>
                      <w:marRight w:val="0"/>
                      <w:marTop w:val="0"/>
                      <w:marBottom w:val="0"/>
                      <w:divBdr>
                        <w:top w:val="none" w:sz="0" w:space="0" w:color="auto"/>
                        <w:left w:val="none" w:sz="0" w:space="0" w:color="auto"/>
                        <w:bottom w:val="none" w:sz="0" w:space="0" w:color="auto"/>
                        <w:right w:val="none" w:sz="0" w:space="0" w:color="auto"/>
                      </w:divBdr>
                      <w:divsChild>
                        <w:div w:id="17260246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006E0-409D-413E-A6ED-14BDE856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18</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baiyang</dc:creator>
  <cp:lastModifiedBy>陈文斌1</cp:lastModifiedBy>
  <cp:revision>751</cp:revision>
  <dcterms:created xsi:type="dcterms:W3CDTF">2012-10-23T07:08:00Z</dcterms:created>
  <dcterms:modified xsi:type="dcterms:W3CDTF">2016-02-16T08:54:00Z</dcterms:modified>
</cp:coreProperties>
</file>